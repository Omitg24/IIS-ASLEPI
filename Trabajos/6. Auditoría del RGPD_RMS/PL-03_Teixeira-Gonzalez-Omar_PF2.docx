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A95B" w14:textId="28D63E1C" w:rsidR="005B31D2" w:rsidRDefault="00A37823" w:rsidP="005B31D2">
      <w:pPr>
        <w:sectPr w:rsidR="005B31D2" w:rsidSect="008D32AA">
          <w:headerReference w:type="default" r:id="rId8"/>
          <w:footerReference w:type="default" r:id="rId9"/>
          <w:headerReference w:type="first" r:id="rId10"/>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pgNumType w:start="1"/>
          <w:cols w:space="708"/>
          <w:titlePg/>
          <w:docGrid w:linePitch="360"/>
        </w:sectPr>
      </w:pPr>
      <w:r>
        <w:rPr>
          <w:noProof/>
        </w:rPr>
        <mc:AlternateContent>
          <mc:Choice Requires="wpg">
            <w:drawing>
              <wp:anchor distT="0" distB="0" distL="114300" distR="114300" simplePos="0" relativeHeight="251658245" behindDoc="0" locked="0" layoutInCell="1" allowOverlap="1" wp14:anchorId="52D6CDC2" wp14:editId="5FA5CF34">
                <wp:simplePos x="0" y="0"/>
                <wp:positionH relativeFrom="margin">
                  <wp:align>center</wp:align>
                </wp:positionH>
                <wp:positionV relativeFrom="paragraph">
                  <wp:posOffset>5229667</wp:posOffset>
                </wp:positionV>
                <wp:extent cx="4218317" cy="1372786"/>
                <wp:effectExtent l="0" t="0" r="29845" b="0"/>
                <wp:wrapNone/>
                <wp:docPr id="993165273" name="Grupo 2"/>
                <wp:cNvGraphicFramePr/>
                <a:graphic xmlns:a="http://schemas.openxmlformats.org/drawingml/2006/main">
                  <a:graphicData uri="http://schemas.microsoft.com/office/word/2010/wordprocessingGroup">
                    <wpg:wgp>
                      <wpg:cNvGrpSpPr/>
                      <wpg:grpSpPr>
                        <a:xfrm>
                          <a:off x="0" y="0"/>
                          <a:ext cx="4218317" cy="1372786"/>
                          <a:chOff x="0" y="26772"/>
                          <a:chExt cx="2523891" cy="924439"/>
                        </a:xfrm>
                      </wpg:grpSpPr>
                      <wps:wsp>
                        <wps:cNvPr id="216174864" name="Cuadro de texto 1"/>
                        <wps:cNvSpPr txBox="1"/>
                        <wps:spPr>
                          <a:xfrm>
                            <a:off x="206847" y="26772"/>
                            <a:ext cx="2090976" cy="415518"/>
                          </a:xfrm>
                          <a:prstGeom prst="rect">
                            <a:avLst/>
                          </a:prstGeom>
                          <a:noFill/>
                          <a:ln>
                            <a:noFill/>
                          </a:ln>
                        </wps:spPr>
                        <wps:txbx>
                          <w:txbxContent>
                            <w:p w14:paraId="2F575AD6" w14:textId="713BF65B" w:rsidR="00F55EE7" w:rsidRPr="00F55EE7" w:rsidRDefault="00F55EE7" w:rsidP="00F55EE7">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EE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de ASLEPI</w:t>
                              </w:r>
                            </w:p>
                            <w:p w14:paraId="159A2C18" w14:textId="323AFE4F" w:rsidR="005B31D2" w:rsidRPr="009C3D54" w:rsidRDefault="00A37823" w:rsidP="00F55EE7">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Auditoría de</w:t>
                              </w:r>
                              <w:r w:rsidR="00E55683">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sidR="00960088">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RGPD</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5002751" name="Conector recto 2"/>
                        <wps:cNvCnPr/>
                        <wps:spPr>
                          <a:xfrm>
                            <a:off x="0" y="482444"/>
                            <a:ext cx="2523891"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014056503" name="Cuadro de texto 1"/>
                        <wps:cNvSpPr txBox="1"/>
                        <wps:spPr>
                          <a:xfrm>
                            <a:off x="67277" y="554934"/>
                            <a:ext cx="2392045" cy="396277"/>
                          </a:xfrm>
                          <a:prstGeom prst="rect">
                            <a:avLst/>
                          </a:prstGeom>
                          <a:noFill/>
                          <a:ln>
                            <a:noFill/>
                          </a:ln>
                        </wps:spPr>
                        <wps:txbx>
                          <w:txbxContent>
                            <w:p w14:paraId="1E2024FD" w14:textId="0D09D155" w:rsidR="00727E9D" w:rsidRPr="00B812FC" w:rsidRDefault="00727E9D" w:rsidP="004B440E">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812FC"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ASO</w:t>
                              </w:r>
                              <w:r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r w:rsidR="004B440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7998D5C" w14:textId="33F50679" w:rsidR="00727E9D" w:rsidRPr="00B812FC" w:rsidRDefault="00AE0BD8" w:rsidP="004B440E">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Clínica Dental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6CDC2" id="Grupo 2" o:spid="_x0000_s1026" style="position:absolute;left:0;text-align:left;margin-left:0;margin-top:411.8pt;width:332.15pt;height:108.1pt;z-index:251658245;mso-position-horizontal:center;mso-position-horizontal-relative:margin;mso-width-relative:margin;mso-height-relative:margin" coordorigin=",267" coordsize="25238,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">
                <v:shapetype id="_x0000_t202" coordsize="21600,21600" o:spt="202" path="m,l,21600r21600,l21600,xe">
                  <v:stroke joinstyle="miter"/>
                  <v:path gradientshapeok="t" o:connecttype="rect"/>
                </v:shapetype>
                <v:shape id="_x0000_s1027" type="#_x0000_t202" style="position:absolute;left:2068;top:267;width:2091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" filled="f" stroked="f">
                  <v:textbox>
                    <w:txbxContent>
                      <w:p w14:paraId="2F575AD6" w14:textId="713BF65B" w:rsidR="00F55EE7" w:rsidRPr="00F55EE7" w:rsidRDefault="00F55EE7" w:rsidP="00F55EE7">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EE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de ASLEPI</w:t>
                        </w:r>
                      </w:p>
                      <w:p w14:paraId="159A2C18" w14:textId="323AFE4F" w:rsidR="005B31D2" w:rsidRPr="009C3D54" w:rsidRDefault="00A37823" w:rsidP="00F55EE7">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Auditoría de</w:t>
                        </w:r>
                        <w:r w:rsidR="00E55683">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sidR="00960088">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RGPD</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w:t>
                        </w:r>
                      </w:p>
                    </w:txbxContent>
                  </v:textbox>
                </v:shape>
                <v:line id="Conector recto 2" o:spid="_x0000_s1028" style="position:absolute;visibility:visible;mso-wrap-style:square" from="0,4824" to="25238,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" strokecolor="#0d0d0d [3069]" strokeweight=".25pt">
                  <v:stroke joinstyle="miter"/>
                </v:line>
                <v:shape id="_x0000_s1029" type="#_x0000_t202" style="position:absolute;left:672;top:5549;width:2392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" filled="f" stroked="f">
                  <v:textbox>
                    <w:txbxContent>
                      <w:p w14:paraId="1E2024FD" w14:textId="0D09D155" w:rsidR="00727E9D" w:rsidRPr="00B812FC" w:rsidRDefault="00727E9D" w:rsidP="004B440E">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812FC"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ASO</w:t>
                        </w:r>
                        <w:r w:rsidRPr="00B812F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r w:rsidR="004B440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7998D5C" w14:textId="33F50679" w:rsidR="00727E9D" w:rsidRPr="00B812FC" w:rsidRDefault="00AE0BD8" w:rsidP="004B440E">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Clínica Dental</w:t>
                        </w:r>
                      </w:p>
                    </w:txbxContent>
                  </v:textbox>
                </v:shape>
                <w10:wrap anchorx="margin"/>
              </v:group>
            </w:pict>
          </mc:Fallback>
        </mc:AlternateContent>
      </w:r>
      <w:r w:rsidR="002559E8">
        <w:rPr>
          <w:noProof/>
        </w:rPr>
        <mc:AlternateContent>
          <mc:Choice Requires="wps">
            <w:drawing>
              <wp:anchor distT="0" distB="0" distL="114300" distR="114300" simplePos="0" relativeHeight="251658244" behindDoc="0" locked="0" layoutInCell="1" allowOverlap="1" wp14:anchorId="70BBA2E5" wp14:editId="33B65752">
                <wp:simplePos x="0" y="0"/>
                <wp:positionH relativeFrom="margin">
                  <wp:align>center</wp:align>
                </wp:positionH>
                <wp:positionV relativeFrom="paragraph">
                  <wp:posOffset>7053149</wp:posOffset>
                </wp:positionV>
                <wp:extent cx="3140015" cy="940279"/>
                <wp:effectExtent l="0" t="0" r="0" b="0"/>
                <wp:wrapNone/>
                <wp:docPr id="12194008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15" cy="940279"/>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1522"/>
                              <w:gridCol w:w="1522"/>
                            </w:tblGrid>
                            <w:tr w:rsidR="006A7609" w14:paraId="7422CDE2" w14:textId="2A5910CF" w:rsidTr="002559E8">
                              <w:tc>
                                <w:tcPr>
                                  <w:tcW w:w="1522" w:type="dxa"/>
                                </w:tcPr>
                                <w:p w14:paraId="0ACB5FFC" w14:textId="697533EC" w:rsidR="006A7609" w:rsidRDefault="006A7609" w:rsidP="00A8267B">
                                  <w:pPr>
                                    <w:jc w:val="center"/>
                                  </w:pPr>
                                  <w:r>
                                    <w:t>Dana Álvarez Murillo</w:t>
                                  </w:r>
                                </w:p>
                              </w:tc>
                              <w:tc>
                                <w:tcPr>
                                  <w:tcW w:w="1522" w:type="dxa"/>
                                </w:tcPr>
                                <w:p w14:paraId="653A675D" w14:textId="55FBF222" w:rsidR="006A7609" w:rsidRDefault="006A7609" w:rsidP="00A8267B">
                                  <w:pPr>
                                    <w:jc w:val="center"/>
                                  </w:pPr>
                                  <w:r>
                                    <w:t>Alejandro Campa Martínez</w:t>
                                  </w:r>
                                </w:p>
                              </w:tc>
                              <w:tc>
                                <w:tcPr>
                                  <w:tcW w:w="1522" w:type="dxa"/>
                                </w:tcPr>
                                <w:p w14:paraId="394476BC" w14:textId="77777777" w:rsidR="006A7609" w:rsidRPr="00AE0E1D" w:rsidRDefault="006A7609" w:rsidP="00A8267B">
                                  <w:pPr>
                                    <w:jc w:val="center"/>
                                  </w:pPr>
                                  <w:r>
                                    <w:t>Omar Teixeira González</w:t>
                                  </w:r>
                                </w:p>
                              </w:tc>
                            </w:tr>
                            <w:tr w:rsidR="006A7609" w:rsidRPr="00BD777D" w14:paraId="27F5D8CE" w14:textId="55DA7540" w:rsidTr="002559E8">
                              <w:trPr>
                                <w:trHeight w:val="164"/>
                              </w:trPr>
                              <w:tc>
                                <w:tcPr>
                                  <w:tcW w:w="1522" w:type="dxa"/>
                                </w:tcPr>
                                <w:p w14:paraId="3A4FF25D" w14:textId="77777777" w:rsidR="006A7609" w:rsidRPr="00BC52CE" w:rsidRDefault="006A7609" w:rsidP="00A8267B">
                                  <w:pPr>
                                    <w:jc w:val="center"/>
                                    <w:rPr>
                                      <w:sz w:val="2"/>
                                      <w:szCs w:val="2"/>
                                    </w:rPr>
                                  </w:pPr>
                                </w:p>
                              </w:tc>
                              <w:tc>
                                <w:tcPr>
                                  <w:tcW w:w="1522" w:type="dxa"/>
                                </w:tcPr>
                                <w:p w14:paraId="1C864C76" w14:textId="77777777" w:rsidR="006A7609" w:rsidRPr="00BC52CE" w:rsidRDefault="006A7609" w:rsidP="00A8267B">
                                  <w:pPr>
                                    <w:jc w:val="center"/>
                                    <w:rPr>
                                      <w:sz w:val="2"/>
                                      <w:szCs w:val="2"/>
                                    </w:rPr>
                                  </w:pPr>
                                </w:p>
                              </w:tc>
                              <w:tc>
                                <w:tcPr>
                                  <w:tcW w:w="1522" w:type="dxa"/>
                                </w:tcPr>
                                <w:p w14:paraId="76415A00" w14:textId="77777777" w:rsidR="006A7609" w:rsidRPr="00BC52CE" w:rsidRDefault="006A7609" w:rsidP="00A8267B">
                                  <w:pPr>
                                    <w:jc w:val="center"/>
                                    <w:rPr>
                                      <w:sz w:val="2"/>
                                      <w:szCs w:val="2"/>
                                    </w:rPr>
                                  </w:pPr>
                                </w:p>
                              </w:tc>
                            </w:tr>
                            <w:tr w:rsidR="006A7609" w14:paraId="5E1647BB" w14:textId="75A21F8A" w:rsidTr="002559E8">
                              <w:tc>
                                <w:tcPr>
                                  <w:tcW w:w="1522" w:type="dxa"/>
                                </w:tcPr>
                                <w:p w14:paraId="2E12593B" w14:textId="1764F13A" w:rsidR="006A7609" w:rsidRDefault="006A7609" w:rsidP="00A8267B">
                                  <w:pPr>
                                    <w:jc w:val="center"/>
                                  </w:pPr>
                                  <w:r>
                                    <w:t>UO278</w:t>
                                  </w:r>
                                  <w:r w:rsidR="00C60ADA">
                                    <w:t>249</w:t>
                                  </w:r>
                                </w:p>
                              </w:tc>
                              <w:tc>
                                <w:tcPr>
                                  <w:tcW w:w="1522" w:type="dxa"/>
                                </w:tcPr>
                                <w:p w14:paraId="19EE4AD8" w14:textId="5E947ABD" w:rsidR="006A7609" w:rsidRDefault="006A7609" w:rsidP="00A8267B">
                                  <w:pPr>
                                    <w:jc w:val="center"/>
                                  </w:pPr>
                                  <w:r>
                                    <w:t>UO282874</w:t>
                                  </w:r>
                                </w:p>
                              </w:tc>
                              <w:tc>
                                <w:tcPr>
                                  <w:tcW w:w="1522" w:type="dxa"/>
                                </w:tcPr>
                                <w:p w14:paraId="1D8B0F56" w14:textId="77777777" w:rsidR="006A7609" w:rsidRDefault="006A7609" w:rsidP="00A8267B">
                                  <w:pPr>
                                    <w:jc w:val="center"/>
                                  </w:pPr>
                                  <w:r>
                                    <w:t>UO281847</w:t>
                                  </w:r>
                                </w:p>
                              </w:tc>
                            </w:tr>
                            <w:tr w:rsidR="006A7609" w14:paraId="1A7D21ED" w14:textId="4839EF76" w:rsidTr="002559E8">
                              <w:trPr>
                                <w:trHeight w:val="130"/>
                              </w:trPr>
                              <w:tc>
                                <w:tcPr>
                                  <w:tcW w:w="1522" w:type="dxa"/>
                                </w:tcPr>
                                <w:p w14:paraId="589A7C5E" w14:textId="77777777" w:rsidR="006A7609" w:rsidRPr="00BC52CE" w:rsidRDefault="006A7609" w:rsidP="00A8267B">
                                  <w:pPr>
                                    <w:jc w:val="center"/>
                                    <w:rPr>
                                      <w:sz w:val="4"/>
                                      <w:szCs w:val="4"/>
                                    </w:rPr>
                                  </w:pPr>
                                </w:p>
                              </w:tc>
                              <w:tc>
                                <w:tcPr>
                                  <w:tcW w:w="1522" w:type="dxa"/>
                                </w:tcPr>
                                <w:p w14:paraId="7701369C" w14:textId="77777777" w:rsidR="006A7609" w:rsidRPr="00BC52CE" w:rsidRDefault="006A7609" w:rsidP="00A8267B">
                                  <w:pPr>
                                    <w:jc w:val="center"/>
                                    <w:rPr>
                                      <w:sz w:val="4"/>
                                      <w:szCs w:val="4"/>
                                    </w:rPr>
                                  </w:pPr>
                                </w:p>
                              </w:tc>
                              <w:tc>
                                <w:tcPr>
                                  <w:tcW w:w="1522" w:type="dxa"/>
                                </w:tcPr>
                                <w:p w14:paraId="3EBE3B18" w14:textId="77777777" w:rsidR="006A7609" w:rsidRPr="00BC52CE" w:rsidRDefault="006A7609" w:rsidP="00A8267B">
                                  <w:pPr>
                                    <w:jc w:val="center"/>
                                    <w:rPr>
                                      <w:sz w:val="4"/>
                                      <w:szCs w:val="4"/>
                                    </w:rPr>
                                  </w:pPr>
                                </w:p>
                              </w:tc>
                            </w:tr>
                            <w:tr w:rsidR="006A7609" w14:paraId="4B5BC092" w14:textId="78FD2CCE" w:rsidTr="00BA1CBF">
                              <w:trPr>
                                <w:gridAfter w:val="1"/>
                                <w:wAfter w:w="1522" w:type="dxa"/>
                              </w:trPr>
                              <w:tc>
                                <w:tcPr>
                                  <w:tcW w:w="1522" w:type="dxa"/>
                                </w:tcPr>
                                <w:p w14:paraId="5FE35468" w14:textId="77777777" w:rsidR="006A7609" w:rsidRDefault="006A7609" w:rsidP="00A8267B">
                                  <w:pPr>
                                    <w:jc w:val="center"/>
                                  </w:pPr>
                                </w:p>
                              </w:tc>
                              <w:tc>
                                <w:tcPr>
                                  <w:tcW w:w="1522" w:type="dxa"/>
                                </w:tcPr>
                                <w:p w14:paraId="0A39F10D" w14:textId="77777777" w:rsidR="006A7609" w:rsidRDefault="006A7609" w:rsidP="00A8267B">
                                  <w:pPr>
                                    <w:jc w:val="center"/>
                                  </w:pPr>
                                </w:p>
                              </w:tc>
                            </w:tr>
                          </w:tbl>
                          <w:p w14:paraId="0764C124" w14:textId="7FBB5CB6" w:rsidR="005B31D2" w:rsidRPr="004F3299" w:rsidRDefault="005B31D2" w:rsidP="00A8267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BBA2E5" id="Cuadro de texto 2" o:spid="_x0000_s1030" type="#_x0000_t202" style="position:absolute;left:0;text-align:left;margin-left:0;margin-top:555.35pt;width:247.25pt;height:74.0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1522"/>
                        <w:gridCol w:w="1522"/>
                      </w:tblGrid>
                      <w:tr w:rsidR="006A7609" w14:paraId="7422CDE2" w14:textId="2A5910CF" w:rsidTr="002559E8">
                        <w:tc>
                          <w:tcPr>
                            <w:tcW w:w="1522" w:type="dxa"/>
                          </w:tcPr>
                          <w:p w14:paraId="0ACB5FFC" w14:textId="697533EC" w:rsidR="006A7609" w:rsidRDefault="006A7609" w:rsidP="00A8267B">
                            <w:pPr>
                              <w:jc w:val="center"/>
                            </w:pPr>
                            <w:r>
                              <w:t>Dana Álvarez Murillo</w:t>
                            </w:r>
                          </w:p>
                        </w:tc>
                        <w:tc>
                          <w:tcPr>
                            <w:tcW w:w="1522" w:type="dxa"/>
                          </w:tcPr>
                          <w:p w14:paraId="653A675D" w14:textId="55FBF222" w:rsidR="006A7609" w:rsidRDefault="006A7609" w:rsidP="00A8267B">
                            <w:pPr>
                              <w:jc w:val="center"/>
                            </w:pPr>
                            <w:r>
                              <w:t>Alejandro Campa Martínez</w:t>
                            </w:r>
                          </w:p>
                        </w:tc>
                        <w:tc>
                          <w:tcPr>
                            <w:tcW w:w="1522" w:type="dxa"/>
                          </w:tcPr>
                          <w:p w14:paraId="394476BC" w14:textId="77777777" w:rsidR="006A7609" w:rsidRPr="00AE0E1D" w:rsidRDefault="006A7609" w:rsidP="00A8267B">
                            <w:pPr>
                              <w:jc w:val="center"/>
                            </w:pPr>
                            <w:r>
                              <w:t>Omar Teixeira González</w:t>
                            </w:r>
                          </w:p>
                        </w:tc>
                      </w:tr>
                      <w:tr w:rsidR="006A7609" w:rsidRPr="00BD777D" w14:paraId="27F5D8CE" w14:textId="55DA7540" w:rsidTr="002559E8">
                        <w:trPr>
                          <w:trHeight w:val="164"/>
                        </w:trPr>
                        <w:tc>
                          <w:tcPr>
                            <w:tcW w:w="1522" w:type="dxa"/>
                          </w:tcPr>
                          <w:p w14:paraId="3A4FF25D" w14:textId="77777777" w:rsidR="006A7609" w:rsidRPr="00BC52CE" w:rsidRDefault="006A7609" w:rsidP="00A8267B">
                            <w:pPr>
                              <w:jc w:val="center"/>
                              <w:rPr>
                                <w:sz w:val="2"/>
                                <w:szCs w:val="2"/>
                              </w:rPr>
                            </w:pPr>
                          </w:p>
                        </w:tc>
                        <w:tc>
                          <w:tcPr>
                            <w:tcW w:w="1522" w:type="dxa"/>
                          </w:tcPr>
                          <w:p w14:paraId="1C864C76" w14:textId="77777777" w:rsidR="006A7609" w:rsidRPr="00BC52CE" w:rsidRDefault="006A7609" w:rsidP="00A8267B">
                            <w:pPr>
                              <w:jc w:val="center"/>
                              <w:rPr>
                                <w:sz w:val="2"/>
                                <w:szCs w:val="2"/>
                              </w:rPr>
                            </w:pPr>
                          </w:p>
                        </w:tc>
                        <w:tc>
                          <w:tcPr>
                            <w:tcW w:w="1522" w:type="dxa"/>
                          </w:tcPr>
                          <w:p w14:paraId="76415A00" w14:textId="77777777" w:rsidR="006A7609" w:rsidRPr="00BC52CE" w:rsidRDefault="006A7609" w:rsidP="00A8267B">
                            <w:pPr>
                              <w:jc w:val="center"/>
                              <w:rPr>
                                <w:sz w:val="2"/>
                                <w:szCs w:val="2"/>
                              </w:rPr>
                            </w:pPr>
                          </w:p>
                        </w:tc>
                      </w:tr>
                      <w:tr w:rsidR="006A7609" w14:paraId="5E1647BB" w14:textId="75A21F8A" w:rsidTr="002559E8">
                        <w:tc>
                          <w:tcPr>
                            <w:tcW w:w="1522" w:type="dxa"/>
                          </w:tcPr>
                          <w:p w14:paraId="2E12593B" w14:textId="1764F13A" w:rsidR="006A7609" w:rsidRDefault="006A7609" w:rsidP="00A8267B">
                            <w:pPr>
                              <w:jc w:val="center"/>
                            </w:pPr>
                            <w:r>
                              <w:t>UO278</w:t>
                            </w:r>
                            <w:r w:rsidR="00C60ADA">
                              <w:t>249</w:t>
                            </w:r>
                          </w:p>
                        </w:tc>
                        <w:tc>
                          <w:tcPr>
                            <w:tcW w:w="1522" w:type="dxa"/>
                          </w:tcPr>
                          <w:p w14:paraId="19EE4AD8" w14:textId="5E947ABD" w:rsidR="006A7609" w:rsidRDefault="006A7609" w:rsidP="00A8267B">
                            <w:pPr>
                              <w:jc w:val="center"/>
                            </w:pPr>
                            <w:r>
                              <w:t>UO282874</w:t>
                            </w:r>
                          </w:p>
                        </w:tc>
                        <w:tc>
                          <w:tcPr>
                            <w:tcW w:w="1522" w:type="dxa"/>
                          </w:tcPr>
                          <w:p w14:paraId="1D8B0F56" w14:textId="77777777" w:rsidR="006A7609" w:rsidRDefault="006A7609" w:rsidP="00A8267B">
                            <w:pPr>
                              <w:jc w:val="center"/>
                            </w:pPr>
                            <w:r>
                              <w:t>UO281847</w:t>
                            </w:r>
                          </w:p>
                        </w:tc>
                      </w:tr>
                      <w:tr w:rsidR="006A7609" w14:paraId="1A7D21ED" w14:textId="4839EF76" w:rsidTr="002559E8">
                        <w:trPr>
                          <w:trHeight w:val="130"/>
                        </w:trPr>
                        <w:tc>
                          <w:tcPr>
                            <w:tcW w:w="1522" w:type="dxa"/>
                          </w:tcPr>
                          <w:p w14:paraId="589A7C5E" w14:textId="77777777" w:rsidR="006A7609" w:rsidRPr="00BC52CE" w:rsidRDefault="006A7609" w:rsidP="00A8267B">
                            <w:pPr>
                              <w:jc w:val="center"/>
                              <w:rPr>
                                <w:sz w:val="4"/>
                                <w:szCs w:val="4"/>
                              </w:rPr>
                            </w:pPr>
                          </w:p>
                        </w:tc>
                        <w:tc>
                          <w:tcPr>
                            <w:tcW w:w="1522" w:type="dxa"/>
                          </w:tcPr>
                          <w:p w14:paraId="7701369C" w14:textId="77777777" w:rsidR="006A7609" w:rsidRPr="00BC52CE" w:rsidRDefault="006A7609" w:rsidP="00A8267B">
                            <w:pPr>
                              <w:jc w:val="center"/>
                              <w:rPr>
                                <w:sz w:val="4"/>
                                <w:szCs w:val="4"/>
                              </w:rPr>
                            </w:pPr>
                          </w:p>
                        </w:tc>
                        <w:tc>
                          <w:tcPr>
                            <w:tcW w:w="1522" w:type="dxa"/>
                          </w:tcPr>
                          <w:p w14:paraId="3EBE3B18" w14:textId="77777777" w:rsidR="006A7609" w:rsidRPr="00BC52CE" w:rsidRDefault="006A7609" w:rsidP="00A8267B">
                            <w:pPr>
                              <w:jc w:val="center"/>
                              <w:rPr>
                                <w:sz w:val="4"/>
                                <w:szCs w:val="4"/>
                              </w:rPr>
                            </w:pPr>
                          </w:p>
                        </w:tc>
                      </w:tr>
                      <w:tr w:rsidR="006A7609" w14:paraId="4B5BC092" w14:textId="78FD2CCE" w:rsidTr="00BA1CBF">
                        <w:trPr>
                          <w:gridAfter w:val="1"/>
                          <w:wAfter w:w="1522" w:type="dxa"/>
                        </w:trPr>
                        <w:tc>
                          <w:tcPr>
                            <w:tcW w:w="1522" w:type="dxa"/>
                          </w:tcPr>
                          <w:p w14:paraId="5FE35468" w14:textId="77777777" w:rsidR="006A7609" w:rsidRDefault="006A7609" w:rsidP="00A8267B">
                            <w:pPr>
                              <w:jc w:val="center"/>
                            </w:pPr>
                          </w:p>
                        </w:tc>
                        <w:tc>
                          <w:tcPr>
                            <w:tcW w:w="1522" w:type="dxa"/>
                          </w:tcPr>
                          <w:p w14:paraId="0A39F10D" w14:textId="77777777" w:rsidR="006A7609" w:rsidRDefault="006A7609" w:rsidP="00A8267B">
                            <w:pPr>
                              <w:jc w:val="center"/>
                            </w:pPr>
                          </w:p>
                        </w:tc>
                      </w:tr>
                    </w:tbl>
                    <w:p w14:paraId="0764C124" w14:textId="7FBB5CB6" w:rsidR="005B31D2" w:rsidRPr="004F3299" w:rsidRDefault="005B31D2" w:rsidP="00A8267B">
                      <w:pPr>
                        <w:jc w:val="center"/>
                      </w:pPr>
                    </w:p>
                  </w:txbxContent>
                </v:textbox>
                <w10:wrap anchorx="margin"/>
              </v:shape>
            </w:pict>
          </mc:Fallback>
        </mc:AlternateContent>
      </w:r>
      <w:r w:rsidR="00F55EE7">
        <w:rPr>
          <w:noProof/>
        </w:rPr>
        <mc:AlternateContent>
          <mc:Choice Requires="wps">
            <w:drawing>
              <wp:anchor distT="0" distB="0" distL="114300" distR="114300" simplePos="0" relativeHeight="251658243" behindDoc="0" locked="0" layoutInCell="1" allowOverlap="1" wp14:anchorId="5D4C8473" wp14:editId="5F55593D">
                <wp:simplePos x="0" y="0"/>
                <wp:positionH relativeFrom="margin">
                  <wp:align>center</wp:align>
                </wp:positionH>
                <wp:positionV relativeFrom="paragraph">
                  <wp:posOffset>4730508</wp:posOffset>
                </wp:positionV>
                <wp:extent cx="2073910" cy="489581"/>
                <wp:effectExtent l="0" t="0" r="0" b="0"/>
                <wp:wrapNone/>
                <wp:docPr id="459605311" name="Cuadro de texto 1"/>
                <wp:cNvGraphicFramePr/>
                <a:graphic xmlns:a="http://schemas.openxmlformats.org/drawingml/2006/main">
                  <a:graphicData uri="http://schemas.microsoft.com/office/word/2010/wordprocessingShape">
                    <wps:wsp>
                      <wps:cNvSpPr txBox="1"/>
                      <wps:spPr>
                        <a:xfrm>
                          <a:off x="0" y="0"/>
                          <a:ext cx="2073910" cy="489581"/>
                        </a:xfrm>
                        <a:prstGeom prst="rect">
                          <a:avLst/>
                        </a:prstGeom>
                        <a:noFill/>
                        <a:ln>
                          <a:noFill/>
                        </a:ln>
                      </wps:spPr>
                      <wps:txbx>
                        <w:txbxContent>
                          <w:p w14:paraId="3EEA91E2" w14:textId="32AD6F26" w:rsidR="00F55EE7" w:rsidRPr="00F55EE7" w:rsidRDefault="00F55EE7" w:rsidP="00F55EE7">
                            <w:pPr>
                              <w:jc w:val="center"/>
                              <w:rPr>
                                <w:noProof/>
                                <w:color w:val="A6A6A6" w:themeColor="background1" w:themeShade="A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EE7">
                              <w:rPr>
                                <w:noProof/>
                                <w:color w:val="A6A6A6" w:themeColor="background1" w:themeShade="A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de Ingeniería 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4C8473" id="Cuadro de texto 1" o:spid="_x0000_s1031" type="#_x0000_t202" style="position:absolute;left:0;text-align:left;margin-left:0;margin-top:372.5pt;width:163.3pt;height:38.55pt;z-index:251658243;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" filled="f" stroked="f">
                <v:textbox style="mso-fit-shape-to-text:t">
                  <w:txbxContent>
                    <w:p w14:paraId="3EEA91E2" w14:textId="32AD6F26" w:rsidR="00F55EE7" w:rsidRPr="00F55EE7" w:rsidRDefault="00F55EE7" w:rsidP="00F55EE7">
                      <w:pPr>
                        <w:jc w:val="center"/>
                        <w:rPr>
                          <w:noProof/>
                          <w:color w:val="A6A6A6" w:themeColor="background1" w:themeShade="A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EE7">
                        <w:rPr>
                          <w:noProof/>
                          <w:color w:val="A6A6A6" w:themeColor="background1" w:themeShade="A6"/>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de Ingeniería Informática</w:t>
                      </w:r>
                    </w:p>
                  </w:txbxContent>
                </v:textbox>
                <w10:wrap anchorx="margin"/>
              </v:shape>
            </w:pict>
          </mc:Fallback>
        </mc:AlternateContent>
      </w:r>
      <w:r w:rsidR="00727E9D">
        <w:rPr>
          <w:noProof/>
        </w:rPr>
        <w:t xml:space="preserve"> </w:t>
      </w:r>
      <w:r w:rsidR="00422645">
        <w:rPr>
          <w:noProof/>
        </w:rPr>
        <w:drawing>
          <wp:anchor distT="0" distB="0" distL="114300" distR="114300" simplePos="0" relativeHeight="251658240" behindDoc="0" locked="0" layoutInCell="1" allowOverlap="1" wp14:anchorId="239F81B4" wp14:editId="6FC8104A">
            <wp:simplePos x="0" y="0"/>
            <wp:positionH relativeFrom="margin">
              <wp:align>center</wp:align>
            </wp:positionH>
            <wp:positionV relativeFrom="paragraph">
              <wp:posOffset>3202482</wp:posOffset>
            </wp:positionV>
            <wp:extent cx="2174582" cy="1600251"/>
            <wp:effectExtent l="0" t="0" r="0" b="0"/>
            <wp:wrapNone/>
            <wp:docPr id="64651679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6799" name="Imagen 1"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582" cy="1600251"/>
                    </a:xfrm>
                    <a:prstGeom prst="rect">
                      <a:avLst/>
                    </a:prstGeom>
                    <a:noFill/>
                    <a:ln>
                      <a:noFill/>
                    </a:ln>
                  </pic:spPr>
                </pic:pic>
              </a:graphicData>
            </a:graphic>
            <wp14:sizeRelH relativeFrom="page">
              <wp14:pctWidth>0</wp14:pctWidth>
            </wp14:sizeRelH>
            <wp14:sizeRelV relativeFrom="page">
              <wp14:pctHeight>0</wp14:pctHeight>
            </wp14:sizeRelV>
          </wp:anchor>
        </w:drawing>
      </w:r>
      <w:r w:rsidR="00422645">
        <w:rPr>
          <w:noProof/>
        </w:rPr>
        <mc:AlternateContent>
          <mc:Choice Requires="wpg">
            <w:drawing>
              <wp:anchor distT="0" distB="0" distL="114300" distR="114300" simplePos="0" relativeHeight="251658246" behindDoc="0" locked="0" layoutInCell="1" allowOverlap="1" wp14:anchorId="1F8D1579" wp14:editId="6925E1B0">
                <wp:simplePos x="0" y="0"/>
                <wp:positionH relativeFrom="margin">
                  <wp:align>left</wp:align>
                </wp:positionH>
                <wp:positionV relativeFrom="paragraph">
                  <wp:posOffset>980687</wp:posOffset>
                </wp:positionV>
                <wp:extent cx="5400040" cy="2204085"/>
                <wp:effectExtent l="0" t="0" r="10160" b="5715"/>
                <wp:wrapNone/>
                <wp:docPr id="1601641996" name="Grupo 7"/>
                <wp:cNvGraphicFramePr/>
                <a:graphic xmlns:a="http://schemas.openxmlformats.org/drawingml/2006/main">
                  <a:graphicData uri="http://schemas.microsoft.com/office/word/2010/wordprocessingGroup">
                    <wpg:wgp>
                      <wpg:cNvGrpSpPr/>
                      <wpg:grpSpPr>
                        <a:xfrm>
                          <a:off x="0" y="0"/>
                          <a:ext cx="5400040" cy="2204085"/>
                          <a:chOff x="0" y="74428"/>
                          <a:chExt cx="5400040" cy="2204567"/>
                        </a:xfrm>
                      </wpg:grpSpPr>
                      <wps:wsp>
                        <wps:cNvPr id="899076513" name="Cuadro de texto 1"/>
                        <wps:cNvSpPr txBox="1"/>
                        <wps:spPr>
                          <a:xfrm>
                            <a:off x="1267865" y="1475204"/>
                            <a:ext cx="2880995" cy="465557"/>
                          </a:xfrm>
                          <a:prstGeom prst="rect">
                            <a:avLst/>
                          </a:prstGeom>
                          <a:noFill/>
                          <a:ln>
                            <a:noFill/>
                          </a:ln>
                        </wps:spPr>
                        <wps:txbx>
                          <w:txbxContent>
                            <w:p w14:paraId="77FB95E5" w14:textId="77777777" w:rsidR="005B31D2" w:rsidRPr="009C3D54" w:rsidRDefault="005B31D2" w:rsidP="005B31D2">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cticas de laboratorio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401610854" name="Cuadro de texto 1"/>
                        <wps:cNvSpPr txBox="1"/>
                        <wps:spPr>
                          <a:xfrm>
                            <a:off x="1667435" y="1913155"/>
                            <a:ext cx="2073910" cy="365840"/>
                          </a:xfrm>
                          <a:prstGeom prst="rect">
                            <a:avLst/>
                          </a:prstGeom>
                          <a:noFill/>
                          <a:ln>
                            <a:noFill/>
                          </a:ln>
                        </wps:spPr>
                        <wps:txbx>
                          <w:txbxContent>
                            <w:p w14:paraId="1A46679F" w14:textId="77777777" w:rsidR="005B31D2" w:rsidRPr="002A015D" w:rsidRDefault="005B31D2" w:rsidP="005B31D2">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15D">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Convocatoria ordinaria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431110195" name="Grupo 6"/>
                        <wpg:cNvGrpSpPr/>
                        <wpg:grpSpPr>
                          <a:xfrm>
                            <a:off x="0" y="74428"/>
                            <a:ext cx="5400040" cy="1353591"/>
                            <a:chOff x="0" y="74428"/>
                            <a:chExt cx="5400040" cy="1353591"/>
                          </a:xfrm>
                        </wpg:grpSpPr>
                        <wps:wsp>
                          <wps:cNvPr id="1393493817" name="Cuadro de texto 1"/>
                          <wps:cNvSpPr txBox="1"/>
                          <wps:spPr>
                            <a:xfrm>
                              <a:off x="0" y="74428"/>
                              <a:ext cx="5400040" cy="1038452"/>
                            </a:xfrm>
                            <a:prstGeom prst="rect">
                              <a:avLst/>
                            </a:prstGeom>
                            <a:noFill/>
                            <a:ln>
                              <a:noFill/>
                            </a:ln>
                          </wps:spPr>
                          <wps:txbx>
                            <w:txbxContent>
                              <w:p w14:paraId="592F6EE4" w14:textId="28687000" w:rsidR="005B31D2" w:rsidRPr="00D412EE" w:rsidRDefault="00D412EE" w:rsidP="005B31D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2EE">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Sociales, Legales, Éticos y Profesionales de la 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680838999" name="Grupo 5"/>
                          <wpg:cNvGrpSpPr/>
                          <wpg:grpSpPr>
                            <a:xfrm>
                              <a:off x="7684" y="1367758"/>
                              <a:ext cx="5371209" cy="60261"/>
                              <a:chOff x="0" y="0"/>
                              <a:chExt cx="5402264" cy="67978"/>
                            </a:xfrm>
                          </wpg:grpSpPr>
                          <wpg:grpSp>
                            <wpg:cNvPr id="926067338" name="Grupo 3"/>
                            <wpg:cNvGrpSpPr/>
                            <wpg:grpSpPr>
                              <a:xfrm>
                                <a:off x="0" y="38420"/>
                                <a:ext cx="5402264" cy="0"/>
                                <a:chOff x="0" y="0"/>
                                <a:chExt cx="5402264" cy="0"/>
                              </a:xfrm>
                            </wpg:grpSpPr>
                            <wps:wsp>
                              <wps:cNvPr id="289198308" name="Conector recto 2"/>
                              <wps:cNvCnPr/>
                              <wps:spPr>
                                <a:xfrm>
                                  <a:off x="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627040342" name="Conector recto 2"/>
                              <wps:cNvCnPr/>
                              <wps:spPr>
                                <a:xfrm>
                                  <a:off x="286378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293219809" name="Elipse 4"/>
                            <wps:cNvSpPr/>
                            <wps:spPr>
                              <a:xfrm>
                                <a:off x="2658675" y="0"/>
                                <a:ext cx="67978" cy="67978"/>
                              </a:xfrm>
                              <a:prstGeom prst="ellipse">
                                <a:avLst/>
                              </a:prstGeom>
                              <a:solidFill>
                                <a:schemeClr val="bg1">
                                  <a:lumMod val="8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F8D1579" id="Grupo 7" o:spid="_x0000_s1032" style="position:absolute;left:0;text-align:left;margin-left:0;margin-top:77.2pt;width:425.2pt;height:173.55pt;z-index:251658246;mso-position-horizontal:left;mso-position-horizontal-relative:margin;mso-height-relative:margin" coordorigin=",744" coordsize="54000,2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">
                <v:shape id="_x0000_s1033" type="#_x0000_t202" style="position:absolute;left:12678;top:14752;width:28810;height:4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" filled="f" stroked="f">
                  <v:textbox style="mso-fit-shape-to-text:t">
                    <w:txbxContent>
                      <w:p w14:paraId="77FB95E5" w14:textId="77777777" w:rsidR="005B31D2" w:rsidRPr="009C3D54" w:rsidRDefault="005B31D2" w:rsidP="005B31D2">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cticas de laboratorio</w:t>
                        </w:r>
                      </w:p>
                    </w:txbxContent>
                  </v:textbox>
                </v:shape>
                <v:shape id="_x0000_s1034" type="#_x0000_t202" style="position:absolute;left:16674;top:19131;width:20739;height:36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" filled="f" stroked="f">
                  <v:textbox style="mso-fit-shape-to-text:t">
                    <w:txbxContent>
                      <w:p w14:paraId="1A46679F" w14:textId="77777777" w:rsidR="005B31D2" w:rsidRPr="002A015D" w:rsidRDefault="005B31D2" w:rsidP="005B31D2">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15D">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Convocatoria ordinaria</w:t>
                        </w:r>
                      </w:p>
                    </w:txbxContent>
                  </v:textbox>
                </v:shape>
                <v:group id="Grupo 6" o:spid="_x0000_s1035" style="position:absolute;top:744;width:54000;height:13536" coordorigin=",744" coordsize="54000,1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">
                  <v:shape id="_x0000_s1036" type="#_x0000_t202" style="position:absolute;top:744;width:54000;height:10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" filled="f" stroked="f">
                    <v:textbox style="mso-fit-shape-to-text:t">
                      <w:txbxContent>
                        <w:p w14:paraId="592F6EE4" w14:textId="28687000" w:rsidR="005B31D2" w:rsidRPr="00D412EE" w:rsidRDefault="00D412EE" w:rsidP="005B31D2">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2EE">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Sociales, Legales, Éticos y Profesionales de la Informática</w:t>
                          </w:r>
                        </w:p>
                      </w:txbxContent>
                    </v:textbox>
                  </v:shape>
                  <v:group id="Grupo 5" o:spid="_x0000_s1037" style="position:absolute;left:76;top:13677;width:53712;height:603" coordsize="5402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">
                    <v:group id="Grupo 3" o:spid="_x0000_s1038" style="position:absolute;top:384;width:54022;height:0" coordsize="5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">
                      <v:line id="Conector recto 2" o:spid="_x0000_s1039" style="position:absolute;visibility:visible;mso-wrap-style:square" from="0,0" to="25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" strokecolor="#0d0d0d [3069]" strokeweight=".25pt">
                        <v:stroke joinstyle="miter"/>
                      </v:line>
                      <v:line id="Conector recto 2" o:spid="_x0000_s1040" style="position:absolute;visibility:visible;mso-wrap-style:square" from="28637,0" to="54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" strokecolor="#0d0d0d [3069]" strokeweight=".25pt">
                        <v:stroke joinstyle="miter"/>
                      </v:line>
                    </v:group>
                    <v:oval id="Elipse 4" o:spid="_x0000_s1041" style="position:absolute;left:26586;width:680;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" fillcolor="#d8d8d8 [2732]" strokecolor="black [3213]" strokeweight=".5pt">
                      <v:stroke joinstyle="miter"/>
                    </v:oval>
                  </v:group>
                </v:group>
                <w10:wrap anchorx="margin"/>
              </v:group>
            </w:pict>
          </mc:Fallback>
        </mc:AlternateContent>
      </w:r>
      <w:r w:rsidR="00D412EE">
        <w:rPr>
          <w:noProof/>
          <w:lang w:eastAsia="es-ES"/>
        </w:rPr>
        <w:drawing>
          <wp:anchor distT="0" distB="0" distL="114300" distR="114300" simplePos="0" relativeHeight="251658241" behindDoc="0" locked="0" layoutInCell="1" allowOverlap="1" wp14:anchorId="0967C99B" wp14:editId="04491893">
            <wp:simplePos x="0" y="0"/>
            <wp:positionH relativeFrom="rightMargin">
              <wp:posOffset>151632</wp:posOffset>
            </wp:positionH>
            <wp:positionV relativeFrom="paragraph">
              <wp:posOffset>8874494</wp:posOffset>
            </wp:positionV>
            <wp:extent cx="555625" cy="558800"/>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49" r="62548" b="12141"/>
                    <a:stretch/>
                  </pic:blipFill>
                  <pic:spPr bwMode="auto">
                    <a:xfrm>
                      <a:off x="0" y="0"/>
                      <a:ext cx="555625" cy="55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31D2">
        <w:rPr>
          <w:noProof/>
        </w:rPr>
        <mc:AlternateContent>
          <mc:Choice Requires="wps">
            <w:drawing>
              <wp:anchor distT="45720" distB="45720" distL="114300" distR="114300" simplePos="0" relativeHeight="251658242" behindDoc="0" locked="0" layoutInCell="1" allowOverlap="1" wp14:anchorId="0DBE76BE" wp14:editId="33D152E4">
                <wp:simplePos x="0" y="0"/>
                <wp:positionH relativeFrom="margin">
                  <wp:align>right</wp:align>
                </wp:positionH>
                <wp:positionV relativeFrom="paragraph">
                  <wp:posOffset>8488045</wp:posOffset>
                </wp:positionV>
                <wp:extent cx="5388610" cy="1404620"/>
                <wp:effectExtent l="0" t="0" r="0" b="0"/>
                <wp:wrapNone/>
                <wp:docPr id="292409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04620"/>
                        </a:xfrm>
                        <a:prstGeom prst="rect">
                          <a:avLst/>
                        </a:prstGeom>
                        <a:noFill/>
                        <a:ln w="9525">
                          <a:noFill/>
                          <a:miter lim="800000"/>
                          <a:headEnd/>
                          <a:tailEnd/>
                        </a:ln>
                      </wps:spPr>
                      <wps:txbx>
                        <w:txbxContent>
                          <w:p w14:paraId="71E0E582" w14:textId="77777777" w:rsidR="005B31D2" w:rsidRPr="004F3299" w:rsidRDefault="005B31D2" w:rsidP="005B31D2">
                            <w:pPr>
                              <w:jc w:val="center"/>
                            </w:pPr>
                            <w:r w:rsidRPr="004F3299">
                              <w:t>Curso 2023-2024</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DBE76BE" id="_x0000_s1042" type="#_x0000_t202" style="position:absolute;left:0;text-align:left;margin-left:373.1pt;margin-top:668.35pt;width:424.3pt;height:110.6pt;z-index:25165824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" filled="f" stroked="f">
                <v:textbox style="mso-fit-shape-to-text:t">
                  <w:txbxContent>
                    <w:p w14:paraId="71E0E582" w14:textId="77777777" w:rsidR="005B31D2" w:rsidRPr="004F3299" w:rsidRDefault="005B31D2" w:rsidP="005B31D2">
                      <w:pPr>
                        <w:jc w:val="center"/>
                      </w:pPr>
                      <w:r w:rsidRPr="004F3299">
                        <w:t>Curso 2023-2024</w:t>
                      </w:r>
                    </w:p>
                  </w:txbxContent>
                </v:textbox>
                <w10:wrap anchorx="margin"/>
              </v:shape>
            </w:pict>
          </mc:Fallback>
        </mc:AlternateContent>
      </w:r>
    </w:p>
    <w:p w14:paraId="2014A054" w14:textId="684C44F9" w:rsidR="00B05D4D" w:rsidRPr="002E4DEC" w:rsidRDefault="00B05D4D" w:rsidP="002E4DEC">
      <w:pPr>
        <w:pStyle w:val="Title"/>
        <w:rPr>
          <w:rStyle w:val="BookTitle"/>
          <w:b/>
          <w:bCs w:val="0"/>
          <w:i w:val="0"/>
          <w:iCs w:val="0"/>
          <w:spacing w:val="-10"/>
        </w:rPr>
      </w:pPr>
      <w:r w:rsidRPr="002E4DEC">
        <w:rPr>
          <w:rStyle w:val="BookTitle"/>
          <w:b/>
          <w:bCs w:val="0"/>
          <w:i w:val="0"/>
          <w:iCs w:val="0"/>
          <w:spacing w:val="-10"/>
        </w:rPr>
        <w:t>Hoja de aclaraciones</w:t>
      </w:r>
    </w:p>
    <w:p w14:paraId="317C427F" w14:textId="49919DC9" w:rsidR="00530EAA" w:rsidRDefault="004C3C18" w:rsidP="00705D31">
      <w:pPr>
        <w:pStyle w:val="ListParagraph"/>
        <w:numPr>
          <w:ilvl w:val="0"/>
          <w:numId w:val="2"/>
        </w:numPr>
        <w:rPr>
          <w:rStyle w:val="BookTitle"/>
          <w:b w:val="0"/>
          <w:bCs w:val="0"/>
          <w:i w:val="0"/>
          <w:iCs w:val="0"/>
        </w:rPr>
      </w:pPr>
      <w:r w:rsidRPr="00332257">
        <w:rPr>
          <w:rStyle w:val="BookTitle"/>
          <w:b w:val="0"/>
          <w:bCs w:val="0"/>
          <w:i w:val="0"/>
          <w:iCs w:val="0"/>
        </w:rPr>
        <w:t xml:space="preserve"> </w:t>
      </w:r>
      <w:r w:rsidR="00530EAA" w:rsidRPr="00332257">
        <w:rPr>
          <w:rStyle w:val="BookTitle"/>
          <w:b w:val="0"/>
          <w:bCs w:val="0"/>
          <w:i w:val="0"/>
          <w:iCs w:val="0"/>
        </w:rPr>
        <w:t xml:space="preserve">    ¿Cuándo un nuevo paciente se da de alta, los datos personales, la información clínica básica y los datos bancarios,</w:t>
      </w:r>
      <w:r w:rsidR="00332257">
        <w:rPr>
          <w:rStyle w:val="BookTitle"/>
          <w:b w:val="0"/>
          <w:bCs w:val="0"/>
          <w:i w:val="0"/>
          <w:iCs w:val="0"/>
        </w:rPr>
        <w:t xml:space="preserve"> </w:t>
      </w:r>
      <w:r w:rsidR="00530EAA" w:rsidRPr="00332257">
        <w:rPr>
          <w:rStyle w:val="BookTitle"/>
          <w:b w:val="0"/>
          <w:bCs w:val="0"/>
          <w:i w:val="0"/>
          <w:iCs w:val="0"/>
        </w:rPr>
        <w:t>se guardan todos en el mismo fichero digital?</w:t>
      </w:r>
    </w:p>
    <w:p w14:paraId="632DBCE6" w14:textId="0771D60A" w:rsidR="00126C4D" w:rsidRPr="001D780D" w:rsidRDefault="00B801A0" w:rsidP="00705D31">
      <w:pPr>
        <w:pStyle w:val="ListParagraph"/>
        <w:numPr>
          <w:ilvl w:val="0"/>
          <w:numId w:val="3"/>
        </w:numPr>
        <w:rPr>
          <w:rStyle w:val="BookTitle"/>
          <w:b w:val="0"/>
          <w:bCs w:val="0"/>
        </w:rPr>
      </w:pPr>
      <w:r w:rsidRPr="001D780D">
        <w:rPr>
          <w:rStyle w:val="BookTitle"/>
          <w:b w:val="0"/>
          <w:bCs w:val="0"/>
        </w:rPr>
        <w:t>Sí, todo en la misma base de datos.</w:t>
      </w:r>
    </w:p>
    <w:p w14:paraId="499B3768" w14:textId="37DC7288"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¿Dónde se almacenan estos datos? ¿Están todos en la base de datos de la aplicación </w:t>
      </w:r>
      <w:r w:rsidR="004A5CCC" w:rsidRPr="00332257">
        <w:rPr>
          <w:rStyle w:val="BookTitle"/>
          <w:b w:val="0"/>
          <w:bCs w:val="0"/>
          <w:i w:val="0"/>
          <w:iCs w:val="0"/>
        </w:rPr>
        <w:t>Vitaldent</w:t>
      </w:r>
      <w:r w:rsidRPr="00332257">
        <w:rPr>
          <w:rStyle w:val="BookTitle"/>
          <w:b w:val="0"/>
          <w:bCs w:val="0"/>
          <w:i w:val="0"/>
          <w:iCs w:val="0"/>
        </w:rPr>
        <w:t>?</w:t>
      </w:r>
    </w:p>
    <w:p w14:paraId="3EC54D4A" w14:textId="3CA0BE17" w:rsidR="004C7A84" w:rsidRPr="001D780D" w:rsidRDefault="00B801A0" w:rsidP="00705D31">
      <w:pPr>
        <w:pStyle w:val="ListParagraph"/>
        <w:numPr>
          <w:ilvl w:val="0"/>
          <w:numId w:val="3"/>
        </w:numPr>
        <w:rPr>
          <w:rStyle w:val="BookTitle"/>
          <w:b w:val="0"/>
          <w:bCs w:val="0"/>
        </w:rPr>
      </w:pPr>
      <w:r w:rsidRPr="001D780D">
        <w:rPr>
          <w:rStyle w:val="BookTitle"/>
          <w:b w:val="0"/>
          <w:bCs w:val="0"/>
        </w:rPr>
        <w:t>Sí, todos en la misma base de datos.</w:t>
      </w:r>
    </w:p>
    <w:p w14:paraId="1B37E73C" w14:textId="575AD333"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¿Existen registros físicos de los empleados en la clínica? ¿Cómo se manejan y protegen estos registros?</w:t>
      </w:r>
    </w:p>
    <w:p w14:paraId="14C2ED83" w14:textId="4B49AE32" w:rsidR="004C7A84" w:rsidRPr="001D780D" w:rsidRDefault="007263D0" w:rsidP="00705D31">
      <w:pPr>
        <w:pStyle w:val="ListParagraph"/>
        <w:numPr>
          <w:ilvl w:val="0"/>
          <w:numId w:val="3"/>
        </w:numPr>
        <w:rPr>
          <w:rStyle w:val="BookTitle"/>
          <w:b w:val="0"/>
          <w:bCs w:val="0"/>
        </w:rPr>
      </w:pPr>
      <w:r w:rsidRPr="001D780D">
        <w:rPr>
          <w:rStyle w:val="BookTitle"/>
          <w:b w:val="0"/>
          <w:bCs w:val="0"/>
        </w:rPr>
        <w:t>Los registros están todos en la misma base de datos, en servidores dentro de</w:t>
      </w:r>
      <w:r w:rsidRPr="007263D0">
        <w:rPr>
          <w:rStyle w:val="BookTitle"/>
          <w:b w:val="0"/>
          <w:bCs w:val="0"/>
          <w:i w:val="0"/>
          <w:iCs w:val="0"/>
        </w:rPr>
        <w:t xml:space="preserve"> </w:t>
      </w:r>
      <w:r w:rsidRPr="001D780D">
        <w:rPr>
          <w:rStyle w:val="BookTitle"/>
          <w:b w:val="0"/>
          <w:bCs w:val="0"/>
        </w:rPr>
        <w:t>territorio UE, no hay nada físico en los ordenadores, físicamente sólo fichas de empleado para necesidades de contacto, guardados en un armario bajo llave.</w:t>
      </w:r>
    </w:p>
    <w:p w14:paraId="290F8B32" w14:textId="0D1BE494"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¿Hay un sistema específico para el registro de citas de los pacientes? ¿En qué formato se almacenan estos datos?</w:t>
      </w:r>
    </w:p>
    <w:p w14:paraId="1C217BE0" w14:textId="6736F6EB" w:rsidR="004C7A84" w:rsidRPr="001D780D" w:rsidRDefault="007263D0" w:rsidP="00705D31">
      <w:pPr>
        <w:pStyle w:val="ListParagraph"/>
        <w:numPr>
          <w:ilvl w:val="0"/>
          <w:numId w:val="3"/>
        </w:numPr>
        <w:rPr>
          <w:rStyle w:val="BookTitle"/>
          <w:b w:val="0"/>
          <w:bCs w:val="0"/>
        </w:rPr>
      </w:pPr>
      <w:r w:rsidRPr="001D780D">
        <w:rPr>
          <w:rStyle w:val="BookTitle"/>
          <w:b w:val="0"/>
          <w:bCs w:val="0"/>
        </w:rPr>
        <w:t>El registro de pacientes es mediante consultas a la base de datos con el software de la compañía (Web).</w:t>
      </w:r>
    </w:p>
    <w:p w14:paraId="610981E8" w14:textId="1BC2ACEC"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¿Qué medidas de seguridad física existen en las instalaciones de la clínica dental? ¿Cómo se protegen los archivos físicos?</w:t>
      </w:r>
    </w:p>
    <w:p w14:paraId="2A0C3965" w14:textId="0A6D1C42" w:rsidR="004C7A84" w:rsidRPr="001D780D" w:rsidRDefault="007263D0" w:rsidP="00705D31">
      <w:pPr>
        <w:pStyle w:val="ListParagraph"/>
        <w:numPr>
          <w:ilvl w:val="0"/>
          <w:numId w:val="3"/>
        </w:numPr>
        <w:rPr>
          <w:rStyle w:val="BookTitle"/>
          <w:b w:val="0"/>
          <w:bCs w:val="0"/>
        </w:rPr>
      </w:pPr>
      <w:r w:rsidRPr="001D780D">
        <w:rPr>
          <w:rStyle w:val="BookTitle"/>
          <w:b w:val="0"/>
          <w:bCs w:val="0"/>
        </w:rPr>
        <w:t>Los archivos físicos, si existen, están bajo llave en un armario.</w:t>
      </w:r>
    </w:p>
    <w:p w14:paraId="027C2F4E" w14:textId="6F691562"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¿Quién es responsable de recoger los datos de nuevas altas de pacientes y empleados?</w:t>
      </w:r>
    </w:p>
    <w:p w14:paraId="3A1BAEFD" w14:textId="0C024C57" w:rsidR="004C7A84" w:rsidRPr="001D780D" w:rsidRDefault="007263D0" w:rsidP="00705D31">
      <w:pPr>
        <w:pStyle w:val="ListParagraph"/>
        <w:numPr>
          <w:ilvl w:val="0"/>
          <w:numId w:val="3"/>
        </w:numPr>
        <w:rPr>
          <w:rStyle w:val="BookTitle"/>
          <w:b w:val="0"/>
          <w:bCs w:val="0"/>
        </w:rPr>
      </w:pPr>
      <w:r w:rsidRPr="001D780D">
        <w:rPr>
          <w:rStyle w:val="BookTitle"/>
          <w:b w:val="0"/>
          <w:bCs w:val="0"/>
        </w:rPr>
        <w:t>Personal de administración</w:t>
      </w:r>
      <w:r w:rsidR="0009525C">
        <w:rPr>
          <w:rStyle w:val="BookTitle"/>
          <w:b w:val="0"/>
          <w:bCs w:val="0"/>
        </w:rPr>
        <w:t>.</w:t>
      </w:r>
    </w:p>
    <w:p w14:paraId="11B9E9A2" w14:textId="72A401DA" w:rsidR="00530EAA"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¿La misma aplicación que gestiona las citas también se utiliza para la gestión de pacientes? ¿Qué datos maneja esta aplicación?</w:t>
      </w:r>
    </w:p>
    <w:p w14:paraId="5839FCB0" w14:textId="512676AE" w:rsidR="004C7A84" w:rsidRPr="001D780D" w:rsidRDefault="007263D0" w:rsidP="00705D31">
      <w:pPr>
        <w:pStyle w:val="ListParagraph"/>
        <w:numPr>
          <w:ilvl w:val="0"/>
          <w:numId w:val="3"/>
        </w:numPr>
        <w:rPr>
          <w:rStyle w:val="BookTitle"/>
          <w:b w:val="0"/>
          <w:bCs w:val="0"/>
        </w:rPr>
      </w:pPr>
      <w:r w:rsidRPr="001D780D">
        <w:rPr>
          <w:rStyle w:val="BookTitle"/>
          <w:b w:val="0"/>
          <w:bCs w:val="0"/>
        </w:rPr>
        <w:t>Misma aplicación. Usa datos personales como nombre, apellidos, dirección, fechas de nacimiento y patologías bucodentales.</w:t>
      </w:r>
    </w:p>
    <w:p w14:paraId="5E377F87" w14:textId="7A40D602" w:rsidR="004C7A84"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¿Cuáles son las medidas de seguridad actuales implementadas en la base de datos de </w:t>
      </w:r>
      <w:r w:rsidR="004A5CCC" w:rsidRPr="00332257">
        <w:rPr>
          <w:rStyle w:val="BookTitle"/>
          <w:b w:val="0"/>
          <w:bCs w:val="0"/>
          <w:i w:val="0"/>
          <w:iCs w:val="0"/>
        </w:rPr>
        <w:t>Vitaldent</w:t>
      </w:r>
      <w:r w:rsidRPr="00332257">
        <w:rPr>
          <w:rStyle w:val="BookTitle"/>
          <w:b w:val="0"/>
          <w:bCs w:val="0"/>
          <w:i w:val="0"/>
          <w:iCs w:val="0"/>
        </w:rPr>
        <w:t>?</w:t>
      </w:r>
    </w:p>
    <w:p w14:paraId="6C362996" w14:textId="5F42429C" w:rsidR="004C7A84" w:rsidRPr="001D780D" w:rsidRDefault="001D780D" w:rsidP="00705D31">
      <w:pPr>
        <w:pStyle w:val="ListParagraph"/>
        <w:numPr>
          <w:ilvl w:val="0"/>
          <w:numId w:val="3"/>
        </w:numPr>
        <w:rPr>
          <w:rStyle w:val="BookTitle"/>
          <w:b w:val="0"/>
          <w:bCs w:val="0"/>
        </w:rPr>
      </w:pPr>
      <w:r w:rsidRPr="001D780D">
        <w:rPr>
          <w:rStyle w:val="BookTitle"/>
          <w:b w:val="0"/>
          <w:bCs w:val="0"/>
        </w:rPr>
        <w:t>ISO 27001</w:t>
      </w:r>
      <w:r w:rsidR="0009525C">
        <w:rPr>
          <w:rStyle w:val="BookTitle"/>
          <w:b w:val="0"/>
          <w:bCs w:val="0"/>
        </w:rPr>
        <w:t>.</w:t>
      </w:r>
    </w:p>
    <w:p w14:paraId="2517D9EB" w14:textId="77777777" w:rsidR="00FB5830" w:rsidRDefault="00530EAA" w:rsidP="00705D31">
      <w:pPr>
        <w:pStyle w:val="ListParagraph"/>
        <w:numPr>
          <w:ilvl w:val="0"/>
          <w:numId w:val="2"/>
        </w:numPr>
        <w:rPr>
          <w:rStyle w:val="BookTitle"/>
          <w:b w:val="0"/>
          <w:bCs w:val="0"/>
          <w:i w:val="0"/>
          <w:iCs w:val="0"/>
        </w:rPr>
      </w:pPr>
      <w:r w:rsidRPr="00332257">
        <w:rPr>
          <w:rStyle w:val="BookTitle"/>
          <w:b w:val="0"/>
          <w:bCs w:val="0"/>
          <w:i w:val="0"/>
          <w:iCs w:val="0"/>
        </w:rPr>
        <w:t xml:space="preserve">    ¿Existe un procedimiento establecido para realizar copias de seguridad de los ficheros?</w:t>
      </w:r>
    </w:p>
    <w:p w14:paraId="55DF5450" w14:textId="52F3036D" w:rsidR="004C7A84" w:rsidRPr="001D780D" w:rsidRDefault="001D780D" w:rsidP="00705D31">
      <w:pPr>
        <w:pStyle w:val="ListParagraph"/>
        <w:numPr>
          <w:ilvl w:val="0"/>
          <w:numId w:val="3"/>
        </w:numPr>
        <w:rPr>
          <w:rStyle w:val="BookTitle"/>
          <w:b w:val="0"/>
          <w:bCs w:val="0"/>
        </w:rPr>
      </w:pPr>
      <w:r w:rsidRPr="001D780D">
        <w:rPr>
          <w:rStyle w:val="BookTitle"/>
          <w:b w:val="0"/>
          <w:bCs w:val="0"/>
        </w:rPr>
        <w:t>Tienen un sistema de backup monitorizado.</w:t>
      </w:r>
    </w:p>
    <w:p w14:paraId="220F903C" w14:textId="3BB7A3FA" w:rsidR="00332257" w:rsidRDefault="00332257" w:rsidP="00705D31">
      <w:pPr>
        <w:pStyle w:val="ListParagraph"/>
        <w:numPr>
          <w:ilvl w:val="0"/>
          <w:numId w:val="2"/>
        </w:numPr>
        <w:rPr>
          <w:rStyle w:val="BookTitle"/>
          <w:b w:val="0"/>
          <w:bCs w:val="0"/>
          <w:i w:val="0"/>
          <w:iCs w:val="0"/>
        </w:rPr>
      </w:pPr>
      <w:r w:rsidRPr="005467A2">
        <w:rPr>
          <w:rStyle w:val="BookTitle"/>
          <w:b w:val="0"/>
          <w:bCs w:val="0"/>
          <w:i w:val="0"/>
          <w:iCs w:val="0"/>
        </w:rPr>
        <w:t>¿La clínica dental realiza alguna formación o capacitación periódica para los empleados sobre la importancia de la protección de datos y el cumplimiento del RGPD?</w:t>
      </w:r>
    </w:p>
    <w:p w14:paraId="4D0BB717" w14:textId="4F376E23" w:rsidR="004C7A84" w:rsidRPr="001D780D" w:rsidRDefault="001D780D" w:rsidP="00705D31">
      <w:pPr>
        <w:pStyle w:val="ListParagraph"/>
        <w:numPr>
          <w:ilvl w:val="0"/>
          <w:numId w:val="3"/>
        </w:numPr>
        <w:rPr>
          <w:rStyle w:val="BookTitle"/>
          <w:b w:val="0"/>
          <w:bCs w:val="0"/>
        </w:rPr>
      </w:pPr>
      <w:r w:rsidRPr="001D780D">
        <w:rPr>
          <w:rStyle w:val="BookTitle"/>
          <w:b w:val="0"/>
          <w:bCs w:val="0"/>
        </w:rPr>
        <w:t>Al inicio se les da una formación en el RGPD</w:t>
      </w:r>
      <w:r w:rsidR="0009525C">
        <w:rPr>
          <w:rStyle w:val="BookTitle"/>
          <w:b w:val="0"/>
          <w:bCs w:val="0"/>
        </w:rPr>
        <w:t>.</w:t>
      </w:r>
    </w:p>
    <w:p w14:paraId="7F4281BA" w14:textId="77777777" w:rsidR="00FB5830" w:rsidRPr="00332257" w:rsidRDefault="00FB5830">
      <w:pPr>
        <w:rPr>
          <w:rFonts w:asciiTheme="majorHAnsi" w:eastAsiaTheme="majorEastAsia" w:hAnsiTheme="majorHAnsi" w:cstheme="majorBidi"/>
          <w:spacing w:val="-10"/>
          <w:kern w:val="28"/>
          <w:sz w:val="36"/>
          <w:szCs w:val="56"/>
        </w:rPr>
      </w:pPr>
      <w:r w:rsidRPr="00332257">
        <w:br w:type="page"/>
      </w:r>
    </w:p>
    <w:p w14:paraId="2032AF22" w14:textId="066D34F3" w:rsidR="00054BA2" w:rsidRDefault="00852D87" w:rsidP="00054BA2">
      <w:pPr>
        <w:pStyle w:val="Title"/>
      </w:pPr>
      <w:r>
        <w:t>Índice</w:t>
      </w:r>
    </w:p>
    <w:p w14:paraId="71ABF433" w14:textId="44E9B739" w:rsidR="0090283D" w:rsidRDefault="00B46438">
      <w:pPr>
        <w:pStyle w:val="TOC1"/>
        <w:tabs>
          <w:tab w:val="left" w:pos="440"/>
          <w:tab w:val="right" w:leader="dot" w:pos="8494"/>
        </w:tabs>
        <w:rPr>
          <w:rFonts w:eastAsiaTheme="minorEastAsia" w:cstheme="minorBidi"/>
          <w:b w:val="0"/>
          <w:bCs w:val="0"/>
          <w:caps w:val="0"/>
          <w:noProof/>
          <w:kern w:val="2"/>
          <w:sz w:val="24"/>
          <w:szCs w:val="24"/>
          <w:lang w:eastAsia="es-ES"/>
          <w14:ligatures w14:val="standardContextual"/>
        </w:rPr>
      </w:pPr>
      <w:r>
        <w:fldChar w:fldCharType="begin"/>
      </w:r>
      <w:r>
        <w:instrText xml:space="preserve"> TOC \o "1-3" \h \z \u </w:instrText>
      </w:r>
      <w:r>
        <w:fldChar w:fldCharType="separate"/>
      </w:r>
      <w:hyperlink w:anchor="_Toc167120022" w:history="1">
        <w:r w:rsidR="0090283D" w:rsidRPr="0050534C">
          <w:rPr>
            <w:rStyle w:val="Hyperlink"/>
            <w:noProof/>
            <w:spacing w:val="-10"/>
          </w:rPr>
          <w:t>1</w:t>
        </w:r>
        <w:r w:rsidR="0090283D">
          <w:rPr>
            <w:rFonts w:eastAsiaTheme="minorEastAsia" w:cstheme="minorBidi"/>
            <w:b w:val="0"/>
            <w:bCs w:val="0"/>
            <w:caps w:val="0"/>
            <w:noProof/>
            <w:kern w:val="2"/>
            <w:sz w:val="24"/>
            <w:szCs w:val="24"/>
            <w:lang w:eastAsia="es-ES"/>
            <w14:ligatures w14:val="standardContextual"/>
          </w:rPr>
          <w:tab/>
        </w:r>
        <w:r w:rsidR="0090283D" w:rsidRPr="0050534C">
          <w:rPr>
            <w:rStyle w:val="Hyperlink"/>
            <w:noProof/>
            <w:spacing w:val="-10"/>
          </w:rPr>
          <w:t>Informe de auditoría</w:t>
        </w:r>
        <w:r w:rsidR="0090283D">
          <w:rPr>
            <w:noProof/>
            <w:webHidden/>
          </w:rPr>
          <w:tab/>
        </w:r>
        <w:r w:rsidR="0090283D">
          <w:rPr>
            <w:noProof/>
            <w:webHidden/>
          </w:rPr>
          <w:fldChar w:fldCharType="begin"/>
        </w:r>
        <w:r w:rsidR="0090283D">
          <w:rPr>
            <w:noProof/>
            <w:webHidden/>
          </w:rPr>
          <w:instrText xml:space="preserve"> PAGEREF _Toc167120022 \h </w:instrText>
        </w:r>
        <w:r w:rsidR="0090283D">
          <w:rPr>
            <w:noProof/>
            <w:webHidden/>
          </w:rPr>
        </w:r>
        <w:r w:rsidR="0090283D">
          <w:rPr>
            <w:noProof/>
            <w:webHidden/>
          </w:rPr>
          <w:fldChar w:fldCharType="separate"/>
        </w:r>
        <w:r w:rsidR="00940D88">
          <w:rPr>
            <w:noProof/>
            <w:webHidden/>
          </w:rPr>
          <w:t>3</w:t>
        </w:r>
        <w:r w:rsidR="0090283D">
          <w:rPr>
            <w:noProof/>
            <w:webHidden/>
          </w:rPr>
          <w:fldChar w:fldCharType="end"/>
        </w:r>
      </w:hyperlink>
    </w:p>
    <w:p w14:paraId="6CC42E5A" w14:textId="16A2DB74"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23" w:history="1">
        <w:r w:rsidRPr="0050534C">
          <w:rPr>
            <w:rStyle w:val="Hyperlink"/>
            <w:noProof/>
            <w:spacing w:val="-10"/>
          </w:rPr>
          <w:t>1.1</w:t>
        </w:r>
        <w:r>
          <w:rPr>
            <w:rFonts w:eastAsiaTheme="minorEastAsia" w:cstheme="minorBidi"/>
            <w:smallCaps w:val="0"/>
            <w:noProof/>
            <w:kern w:val="2"/>
            <w:sz w:val="24"/>
            <w:szCs w:val="24"/>
            <w:lang w:eastAsia="es-ES"/>
            <w14:ligatures w14:val="standardContextual"/>
          </w:rPr>
          <w:tab/>
        </w:r>
        <w:r w:rsidRPr="0050534C">
          <w:rPr>
            <w:rStyle w:val="Hyperlink"/>
            <w:noProof/>
            <w:spacing w:val="-10"/>
          </w:rPr>
          <w:t>Alcance</w:t>
        </w:r>
        <w:r>
          <w:rPr>
            <w:noProof/>
            <w:webHidden/>
          </w:rPr>
          <w:tab/>
        </w:r>
        <w:r>
          <w:rPr>
            <w:noProof/>
            <w:webHidden/>
          </w:rPr>
          <w:fldChar w:fldCharType="begin"/>
        </w:r>
        <w:r>
          <w:rPr>
            <w:noProof/>
            <w:webHidden/>
          </w:rPr>
          <w:instrText xml:space="preserve"> PAGEREF _Toc167120023 \h </w:instrText>
        </w:r>
        <w:r>
          <w:rPr>
            <w:noProof/>
            <w:webHidden/>
          </w:rPr>
        </w:r>
        <w:r>
          <w:rPr>
            <w:noProof/>
            <w:webHidden/>
          </w:rPr>
          <w:fldChar w:fldCharType="separate"/>
        </w:r>
        <w:r w:rsidR="00940D88">
          <w:rPr>
            <w:noProof/>
            <w:webHidden/>
          </w:rPr>
          <w:t>3</w:t>
        </w:r>
        <w:r>
          <w:rPr>
            <w:noProof/>
            <w:webHidden/>
          </w:rPr>
          <w:fldChar w:fldCharType="end"/>
        </w:r>
      </w:hyperlink>
    </w:p>
    <w:p w14:paraId="3D332D34" w14:textId="5563748C"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24" w:history="1">
        <w:r w:rsidRPr="0050534C">
          <w:rPr>
            <w:rStyle w:val="Hyperlink"/>
            <w:noProof/>
            <w:spacing w:val="-10"/>
          </w:rPr>
          <w:t>1.1.1</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Objeto</w:t>
        </w:r>
        <w:r>
          <w:rPr>
            <w:noProof/>
            <w:webHidden/>
          </w:rPr>
          <w:tab/>
        </w:r>
        <w:r>
          <w:rPr>
            <w:noProof/>
            <w:webHidden/>
          </w:rPr>
          <w:fldChar w:fldCharType="begin"/>
        </w:r>
        <w:r>
          <w:rPr>
            <w:noProof/>
            <w:webHidden/>
          </w:rPr>
          <w:instrText xml:space="preserve"> PAGEREF _Toc167120024 \h </w:instrText>
        </w:r>
        <w:r>
          <w:rPr>
            <w:noProof/>
            <w:webHidden/>
          </w:rPr>
        </w:r>
        <w:r>
          <w:rPr>
            <w:noProof/>
            <w:webHidden/>
          </w:rPr>
          <w:fldChar w:fldCharType="separate"/>
        </w:r>
        <w:r w:rsidR="00940D88">
          <w:rPr>
            <w:noProof/>
            <w:webHidden/>
          </w:rPr>
          <w:t>3</w:t>
        </w:r>
        <w:r>
          <w:rPr>
            <w:noProof/>
            <w:webHidden/>
          </w:rPr>
          <w:fldChar w:fldCharType="end"/>
        </w:r>
      </w:hyperlink>
    </w:p>
    <w:p w14:paraId="6F59FD21" w14:textId="034CDE02"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25" w:history="1">
        <w:r w:rsidRPr="0050534C">
          <w:rPr>
            <w:rStyle w:val="Hyperlink"/>
            <w:noProof/>
            <w:spacing w:val="-10"/>
          </w:rPr>
          <w:t>1.1.2</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Normativa</w:t>
        </w:r>
        <w:r>
          <w:rPr>
            <w:noProof/>
            <w:webHidden/>
          </w:rPr>
          <w:tab/>
        </w:r>
        <w:r>
          <w:rPr>
            <w:noProof/>
            <w:webHidden/>
          </w:rPr>
          <w:fldChar w:fldCharType="begin"/>
        </w:r>
        <w:r>
          <w:rPr>
            <w:noProof/>
            <w:webHidden/>
          </w:rPr>
          <w:instrText xml:space="preserve"> PAGEREF _Toc167120025 \h </w:instrText>
        </w:r>
        <w:r>
          <w:rPr>
            <w:noProof/>
            <w:webHidden/>
          </w:rPr>
        </w:r>
        <w:r>
          <w:rPr>
            <w:noProof/>
            <w:webHidden/>
          </w:rPr>
          <w:fldChar w:fldCharType="separate"/>
        </w:r>
        <w:r w:rsidR="00940D88">
          <w:rPr>
            <w:noProof/>
            <w:webHidden/>
          </w:rPr>
          <w:t>3</w:t>
        </w:r>
        <w:r>
          <w:rPr>
            <w:noProof/>
            <w:webHidden/>
          </w:rPr>
          <w:fldChar w:fldCharType="end"/>
        </w:r>
      </w:hyperlink>
    </w:p>
    <w:p w14:paraId="6A50C1A3" w14:textId="54AC5A79"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26" w:history="1">
        <w:r w:rsidRPr="0050534C">
          <w:rPr>
            <w:rStyle w:val="Hyperlink"/>
            <w:noProof/>
            <w:spacing w:val="-10"/>
          </w:rPr>
          <w:t>1.1.3</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Fecha de la auditoría</w:t>
        </w:r>
        <w:r>
          <w:rPr>
            <w:noProof/>
            <w:webHidden/>
          </w:rPr>
          <w:tab/>
        </w:r>
        <w:r>
          <w:rPr>
            <w:noProof/>
            <w:webHidden/>
          </w:rPr>
          <w:fldChar w:fldCharType="begin"/>
        </w:r>
        <w:r>
          <w:rPr>
            <w:noProof/>
            <w:webHidden/>
          </w:rPr>
          <w:instrText xml:space="preserve"> PAGEREF _Toc167120026 \h </w:instrText>
        </w:r>
        <w:r>
          <w:rPr>
            <w:noProof/>
            <w:webHidden/>
          </w:rPr>
        </w:r>
        <w:r>
          <w:rPr>
            <w:noProof/>
            <w:webHidden/>
          </w:rPr>
          <w:fldChar w:fldCharType="separate"/>
        </w:r>
        <w:r w:rsidR="00940D88">
          <w:rPr>
            <w:noProof/>
            <w:webHidden/>
          </w:rPr>
          <w:t>3</w:t>
        </w:r>
        <w:r>
          <w:rPr>
            <w:noProof/>
            <w:webHidden/>
          </w:rPr>
          <w:fldChar w:fldCharType="end"/>
        </w:r>
      </w:hyperlink>
    </w:p>
    <w:p w14:paraId="372184B9" w14:textId="6D4E09F8"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27" w:history="1">
        <w:r w:rsidRPr="0050534C">
          <w:rPr>
            <w:rStyle w:val="Hyperlink"/>
            <w:noProof/>
            <w:spacing w:val="-10"/>
          </w:rPr>
          <w:t>1.1.4</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Identificación del responsable del tratamiento</w:t>
        </w:r>
        <w:r>
          <w:rPr>
            <w:noProof/>
            <w:webHidden/>
          </w:rPr>
          <w:tab/>
        </w:r>
        <w:r>
          <w:rPr>
            <w:noProof/>
            <w:webHidden/>
          </w:rPr>
          <w:fldChar w:fldCharType="begin"/>
        </w:r>
        <w:r>
          <w:rPr>
            <w:noProof/>
            <w:webHidden/>
          </w:rPr>
          <w:instrText xml:space="preserve"> PAGEREF _Toc167120027 \h </w:instrText>
        </w:r>
        <w:r>
          <w:rPr>
            <w:noProof/>
            <w:webHidden/>
          </w:rPr>
        </w:r>
        <w:r>
          <w:rPr>
            <w:noProof/>
            <w:webHidden/>
          </w:rPr>
          <w:fldChar w:fldCharType="separate"/>
        </w:r>
        <w:r w:rsidR="00940D88">
          <w:rPr>
            <w:noProof/>
            <w:webHidden/>
          </w:rPr>
          <w:t>3</w:t>
        </w:r>
        <w:r>
          <w:rPr>
            <w:noProof/>
            <w:webHidden/>
          </w:rPr>
          <w:fldChar w:fldCharType="end"/>
        </w:r>
      </w:hyperlink>
    </w:p>
    <w:p w14:paraId="1BED8660" w14:textId="14270BFB"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28" w:history="1">
        <w:r w:rsidRPr="0050534C">
          <w:rPr>
            <w:rStyle w:val="Hyperlink"/>
            <w:noProof/>
            <w:spacing w:val="-10"/>
          </w:rPr>
          <w:t>1.1.5</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Identificación del delegado de protección de datos</w:t>
        </w:r>
        <w:r>
          <w:rPr>
            <w:noProof/>
            <w:webHidden/>
          </w:rPr>
          <w:tab/>
        </w:r>
        <w:r>
          <w:rPr>
            <w:noProof/>
            <w:webHidden/>
          </w:rPr>
          <w:fldChar w:fldCharType="begin"/>
        </w:r>
        <w:r>
          <w:rPr>
            <w:noProof/>
            <w:webHidden/>
          </w:rPr>
          <w:instrText xml:space="preserve"> PAGEREF _Toc167120028 \h </w:instrText>
        </w:r>
        <w:r>
          <w:rPr>
            <w:noProof/>
            <w:webHidden/>
          </w:rPr>
        </w:r>
        <w:r>
          <w:rPr>
            <w:noProof/>
            <w:webHidden/>
          </w:rPr>
          <w:fldChar w:fldCharType="separate"/>
        </w:r>
        <w:r w:rsidR="00940D88">
          <w:rPr>
            <w:noProof/>
            <w:webHidden/>
          </w:rPr>
          <w:t>4</w:t>
        </w:r>
        <w:r>
          <w:rPr>
            <w:noProof/>
            <w:webHidden/>
          </w:rPr>
          <w:fldChar w:fldCharType="end"/>
        </w:r>
      </w:hyperlink>
    </w:p>
    <w:p w14:paraId="0248CA33" w14:textId="50196C4C"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29" w:history="1">
        <w:r w:rsidRPr="0050534C">
          <w:rPr>
            <w:rStyle w:val="Hyperlink"/>
            <w:noProof/>
            <w:spacing w:val="-10"/>
          </w:rPr>
          <w:t>1.2</w:t>
        </w:r>
        <w:r>
          <w:rPr>
            <w:rFonts w:eastAsiaTheme="minorEastAsia" w:cstheme="minorBidi"/>
            <w:smallCaps w:val="0"/>
            <w:noProof/>
            <w:kern w:val="2"/>
            <w:sz w:val="24"/>
            <w:szCs w:val="24"/>
            <w:lang w:eastAsia="es-ES"/>
            <w14:ligatures w14:val="standardContextual"/>
          </w:rPr>
          <w:tab/>
        </w:r>
        <w:r w:rsidRPr="0050534C">
          <w:rPr>
            <w:rStyle w:val="Hyperlink"/>
            <w:bCs/>
            <w:iCs/>
            <w:noProof/>
            <w:spacing w:val="-10"/>
          </w:rPr>
          <w:t>Situación actual</w:t>
        </w:r>
        <w:r>
          <w:rPr>
            <w:noProof/>
            <w:webHidden/>
          </w:rPr>
          <w:tab/>
        </w:r>
        <w:r>
          <w:rPr>
            <w:noProof/>
            <w:webHidden/>
          </w:rPr>
          <w:fldChar w:fldCharType="begin"/>
        </w:r>
        <w:r>
          <w:rPr>
            <w:noProof/>
            <w:webHidden/>
          </w:rPr>
          <w:instrText xml:space="preserve"> PAGEREF _Toc167120029 \h </w:instrText>
        </w:r>
        <w:r>
          <w:rPr>
            <w:noProof/>
            <w:webHidden/>
          </w:rPr>
        </w:r>
        <w:r>
          <w:rPr>
            <w:noProof/>
            <w:webHidden/>
          </w:rPr>
          <w:fldChar w:fldCharType="separate"/>
        </w:r>
        <w:r w:rsidR="00940D88">
          <w:rPr>
            <w:noProof/>
            <w:webHidden/>
          </w:rPr>
          <w:t>5</w:t>
        </w:r>
        <w:r>
          <w:rPr>
            <w:noProof/>
            <w:webHidden/>
          </w:rPr>
          <w:fldChar w:fldCharType="end"/>
        </w:r>
      </w:hyperlink>
    </w:p>
    <w:p w14:paraId="3D81B848" w14:textId="49E5545A"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0" w:history="1">
        <w:r w:rsidRPr="0050534C">
          <w:rPr>
            <w:rStyle w:val="Hyperlink"/>
            <w:bCs/>
            <w:noProof/>
            <w:spacing w:val="-10"/>
          </w:rPr>
          <w:t>1.2.1</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Actividad de la empresa</w:t>
        </w:r>
        <w:r>
          <w:rPr>
            <w:noProof/>
            <w:webHidden/>
          </w:rPr>
          <w:tab/>
        </w:r>
        <w:r>
          <w:rPr>
            <w:noProof/>
            <w:webHidden/>
          </w:rPr>
          <w:fldChar w:fldCharType="begin"/>
        </w:r>
        <w:r>
          <w:rPr>
            <w:noProof/>
            <w:webHidden/>
          </w:rPr>
          <w:instrText xml:space="preserve"> PAGEREF _Toc167120030 \h </w:instrText>
        </w:r>
        <w:r>
          <w:rPr>
            <w:noProof/>
            <w:webHidden/>
          </w:rPr>
        </w:r>
        <w:r>
          <w:rPr>
            <w:noProof/>
            <w:webHidden/>
          </w:rPr>
          <w:fldChar w:fldCharType="separate"/>
        </w:r>
        <w:r w:rsidR="00940D88">
          <w:rPr>
            <w:noProof/>
            <w:webHidden/>
          </w:rPr>
          <w:t>5</w:t>
        </w:r>
        <w:r>
          <w:rPr>
            <w:noProof/>
            <w:webHidden/>
          </w:rPr>
          <w:fldChar w:fldCharType="end"/>
        </w:r>
      </w:hyperlink>
    </w:p>
    <w:p w14:paraId="34876D03" w14:textId="5E2778D1"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1" w:history="1">
        <w:r w:rsidRPr="0050534C">
          <w:rPr>
            <w:rStyle w:val="Hyperlink"/>
            <w:noProof/>
            <w:spacing w:val="-10"/>
          </w:rPr>
          <w:t>1.2.2</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Organización de la empresa y equipamiento</w:t>
        </w:r>
        <w:r>
          <w:rPr>
            <w:noProof/>
            <w:webHidden/>
          </w:rPr>
          <w:tab/>
        </w:r>
        <w:r>
          <w:rPr>
            <w:noProof/>
            <w:webHidden/>
          </w:rPr>
          <w:fldChar w:fldCharType="begin"/>
        </w:r>
        <w:r>
          <w:rPr>
            <w:noProof/>
            <w:webHidden/>
          </w:rPr>
          <w:instrText xml:space="preserve"> PAGEREF _Toc167120031 \h </w:instrText>
        </w:r>
        <w:r>
          <w:rPr>
            <w:noProof/>
            <w:webHidden/>
          </w:rPr>
        </w:r>
        <w:r>
          <w:rPr>
            <w:noProof/>
            <w:webHidden/>
          </w:rPr>
          <w:fldChar w:fldCharType="separate"/>
        </w:r>
        <w:r w:rsidR="00940D88">
          <w:rPr>
            <w:noProof/>
            <w:webHidden/>
          </w:rPr>
          <w:t>5</w:t>
        </w:r>
        <w:r>
          <w:rPr>
            <w:noProof/>
            <w:webHidden/>
          </w:rPr>
          <w:fldChar w:fldCharType="end"/>
        </w:r>
      </w:hyperlink>
    </w:p>
    <w:p w14:paraId="4A6DE82D" w14:textId="242F6538"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2" w:history="1">
        <w:r w:rsidRPr="0050534C">
          <w:rPr>
            <w:rStyle w:val="Hyperlink"/>
            <w:noProof/>
            <w:spacing w:val="-10"/>
          </w:rPr>
          <w:t>1.2.3</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Gestión de información de la empresa</w:t>
        </w:r>
        <w:r>
          <w:rPr>
            <w:noProof/>
            <w:webHidden/>
          </w:rPr>
          <w:tab/>
        </w:r>
        <w:r>
          <w:rPr>
            <w:noProof/>
            <w:webHidden/>
          </w:rPr>
          <w:fldChar w:fldCharType="begin"/>
        </w:r>
        <w:r>
          <w:rPr>
            <w:noProof/>
            <w:webHidden/>
          </w:rPr>
          <w:instrText xml:space="preserve"> PAGEREF _Toc167120032 \h </w:instrText>
        </w:r>
        <w:r>
          <w:rPr>
            <w:noProof/>
            <w:webHidden/>
          </w:rPr>
        </w:r>
        <w:r>
          <w:rPr>
            <w:noProof/>
            <w:webHidden/>
          </w:rPr>
          <w:fldChar w:fldCharType="separate"/>
        </w:r>
        <w:r w:rsidR="00940D88">
          <w:rPr>
            <w:noProof/>
            <w:webHidden/>
          </w:rPr>
          <w:t>5</w:t>
        </w:r>
        <w:r>
          <w:rPr>
            <w:noProof/>
            <w:webHidden/>
          </w:rPr>
          <w:fldChar w:fldCharType="end"/>
        </w:r>
      </w:hyperlink>
    </w:p>
    <w:p w14:paraId="7570E940" w14:textId="562C24C5"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33" w:history="1">
        <w:r w:rsidRPr="0050534C">
          <w:rPr>
            <w:rStyle w:val="Hyperlink"/>
            <w:noProof/>
            <w:spacing w:val="-10"/>
          </w:rPr>
          <w:t>1.3</w:t>
        </w:r>
        <w:r>
          <w:rPr>
            <w:rFonts w:eastAsiaTheme="minorEastAsia" w:cstheme="minorBidi"/>
            <w:smallCaps w:val="0"/>
            <w:noProof/>
            <w:kern w:val="2"/>
            <w:sz w:val="24"/>
            <w:szCs w:val="24"/>
            <w:lang w:eastAsia="es-ES"/>
            <w14:ligatures w14:val="standardContextual"/>
          </w:rPr>
          <w:tab/>
        </w:r>
        <w:r w:rsidRPr="0050534C">
          <w:rPr>
            <w:rStyle w:val="Hyperlink"/>
            <w:noProof/>
            <w:spacing w:val="-10"/>
          </w:rPr>
          <w:t>Ficheros objeto de la auditoría</w:t>
        </w:r>
        <w:r>
          <w:rPr>
            <w:noProof/>
            <w:webHidden/>
          </w:rPr>
          <w:tab/>
        </w:r>
        <w:r>
          <w:rPr>
            <w:noProof/>
            <w:webHidden/>
          </w:rPr>
          <w:fldChar w:fldCharType="begin"/>
        </w:r>
        <w:r>
          <w:rPr>
            <w:noProof/>
            <w:webHidden/>
          </w:rPr>
          <w:instrText xml:space="preserve"> PAGEREF _Toc167120033 \h </w:instrText>
        </w:r>
        <w:r>
          <w:rPr>
            <w:noProof/>
            <w:webHidden/>
          </w:rPr>
        </w:r>
        <w:r>
          <w:rPr>
            <w:noProof/>
            <w:webHidden/>
          </w:rPr>
          <w:fldChar w:fldCharType="separate"/>
        </w:r>
        <w:r w:rsidR="00940D88">
          <w:rPr>
            <w:noProof/>
            <w:webHidden/>
          </w:rPr>
          <w:t>6</w:t>
        </w:r>
        <w:r>
          <w:rPr>
            <w:noProof/>
            <w:webHidden/>
          </w:rPr>
          <w:fldChar w:fldCharType="end"/>
        </w:r>
      </w:hyperlink>
    </w:p>
    <w:p w14:paraId="07B13377" w14:textId="5F052C62"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4" w:history="1">
        <w:r w:rsidRPr="0050534C">
          <w:rPr>
            <w:rStyle w:val="Hyperlink"/>
            <w:noProof/>
          </w:rPr>
          <w:t>1.3.1</w:t>
        </w:r>
        <w:r>
          <w:rPr>
            <w:rFonts w:eastAsiaTheme="minorEastAsia" w:cstheme="minorBidi"/>
            <w:i w:val="0"/>
            <w:iCs w:val="0"/>
            <w:noProof/>
            <w:kern w:val="2"/>
            <w:sz w:val="24"/>
            <w:szCs w:val="24"/>
            <w:lang w:eastAsia="es-ES"/>
            <w14:ligatures w14:val="standardContextual"/>
          </w:rPr>
          <w:tab/>
        </w:r>
        <w:r w:rsidRPr="0050534C">
          <w:rPr>
            <w:rStyle w:val="Hyperlink"/>
            <w:noProof/>
          </w:rPr>
          <w:t>Clasificación de los ficheros</w:t>
        </w:r>
        <w:r>
          <w:rPr>
            <w:noProof/>
            <w:webHidden/>
          </w:rPr>
          <w:tab/>
        </w:r>
        <w:r>
          <w:rPr>
            <w:noProof/>
            <w:webHidden/>
          </w:rPr>
          <w:fldChar w:fldCharType="begin"/>
        </w:r>
        <w:r>
          <w:rPr>
            <w:noProof/>
            <w:webHidden/>
          </w:rPr>
          <w:instrText xml:space="preserve"> PAGEREF _Toc167120034 \h </w:instrText>
        </w:r>
        <w:r>
          <w:rPr>
            <w:noProof/>
            <w:webHidden/>
          </w:rPr>
        </w:r>
        <w:r>
          <w:rPr>
            <w:noProof/>
            <w:webHidden/>
          </w:rPr>
          <w:fldChar w:fldCharType="separate"/>
        </w:r>
        <w:r w:rsidR="00940D88">
          <w:rPr>
            <w:noProof/>
            <w:webHidden/>
          </w:rPr>
          <w:t>6</w:t>
        </w:r>
        <w:r>
          <w:rPr>
            <w:noProof/>
            <w:webHidden/>
          </w:rPr>
          <w:fldChar w:fldCharType="end"/>
        </w:r>
      </w:hyperlink>
    </w:p>
    <w:p w14:paraId="34100F68" w14:textId="4C927F9E"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5" w:history="1">
        <w:r w:rsidRPr="0050534C">
          <w:rPr>
            <w:rStyle w:val="Hyperlink"/>
            <w:noProof/>
            <w:spacing w:val="-10"/>
          </w:rPr>
          <w:t>1.3.2</w:t>
        </w:r>
        <w:r>
          <w:rPr>
            <w:rFonts w:eastAsiaTheme="minorEastAsia" w:cstheme="minorBidi"/>
            <w:i w:val="0"/>
            <w:iCs w:val="0"/>
            <w:noProof/>
            <w:kern w:val="2"/>
            <w:sz w:val="24"/>
            <w:szCs w:val="24"/>
            <w:lang w:eastAsia="es-ES"/>
            <w14:ligatures w14:val="standardContextual"/>
          </w:rPr>
          <w:tab/>
        </w:r>
        <w:r w:rsidRPr="0050534C">
          <w:rPr>
            <w:rStyle w:val="Hyperlink"/>
            <w:noProof/>
            <w:spacing w:val="-10"/>
          </w:rPr>
          <w:t>Lista de distribución</w:t>
        </w:r>
        <w:r>
          <w:rPr>
            <w:noProof/>
            <w:webHidden/>
          </w:rPr>
          <w:tab/>
        </w:r>
        <w:r>
          <w:rPr>
            <w:noProof/>
            <w:webHidden/>
          </w:rPr>
          <w:fldChar w:fldCharType="begin"/>
        </w:r>
        <w:r>
          <w:rPr>
            <w:noProof/>
            <w:webHidden/>
          </w:rPr>
          <w:instrText xml:space="preserve"> PAGEREF _Toc167120035 \h </w:instrText>
        </w:r>
        <w:r>
          <w:rPr>
            <w:noProof/>
            <w:webHidden/>
          </w:rPr>
        </w:r>
        <w:r>
          <w:rPr>
            <w:noProof/>
            <w:webHidden/>
          </w:rPr>
          <w:fldChar w:fldCharType="separate"/>
        </w:r>
        <w:r w:rsidR="00940D88">
          <w:rPr>
            <w:noProof/>
            <w:webHidden/>
          </w:rPr>
          <w:t>7</w:t>
        </w:r>
        <w:r>
          <w:rPr>
            <w:noProof/>
            <w:webHidden/>
          </w:rPr>
          <w:fldChar w:fldCharType="end"/>
        </w:r>
      </w:hyperlink>
    </w:p>
    <w:p w14:paraId="672BE4F1" w14:textId="6AE2FB31"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6" w:history="1">
        <w:r w:rsidRPr="0050534C">
          <w:rPr>
            <w:rStyle w:val="Hyperlink"/>
            <w:noProof/>
          </w:rPr>
          <w:t>1.3.3</w:t>
        </w:r>
        <w:r>
          <w:rPr>
            <w:rFonts w:eastAsiaTheme="minorEastAsia" w:cstheme="minorBidi"/>
            <w:i w:val="0"/>
            <w:iCs w:val="0"/>
            <w:noProof/>
            <w:kern w:val="2"/>
            <w:sz w:val="24"/>
            <w:szCs w:val="24"/>
            <w:lang w:eastAsia="es-ES"/>
            <w14:ligatures w14:val="standardContextual"/>
          </w:rPr>
          <w:tab/>
        </w:r>
        <w:r w:rsidRPr="0050534C">
          <w:rPr>
            <w:rStyle w:val="Hyperlink"/>
            <w:noProof/>
          </w:rPr>
          <w:t>Solicitud de inscripción del fichero en la AEPD</w:t>
        </w:r>
        <w:r>
          <w:rPr>
            <w:noProof/>
            <w:webHidden/>
          </w:rPr>
          <w:tab/>
        </w:r>
        <w:r>
          <w:rPr>
            <w:noProof/>
            <w:webHidden/>
          </w:rPr>
          <w:fldChar w:fldCharType="begin"/>
        </w:r>
        <w:r>
          <w:rPr>
            <w:noProof/>
            <w:webHidden/>
          </w:rPr>
          <w:instrText xml:space="preserve"> PAGEREF _Toc167120036 \h </w:instrText>
        </w:r>
        <w:r>
          <w:rPr>
            <w:noProof/>
            <w:webHidden/>
          </w:rPr>
        </w:r>
        <w:r>
          <w:rPr>
            <w:noProof/>
            <w:webHidden/>
          </w:rPr>
          <w:fldChar w:fldCharType="separate"/>
        </w:r>
        <w:r w:rsidR="00940D88">
          <w:rPr>
            <w:noProof/>
            <w:webHidden/>
          </w:rPr>
          <w:t>7</w:t>
        </w:r>
        <w:r>
          <w:rPr>
            <w:noProof/>
            <w:webHidden/>
          </w:rPr>
          <w:fldChar w:fldCharType="end"/>
        </w:r>
      </w:hyperlink>
    </w:p>
    <w:p w14:paraId="19FADB6D" w14:textId="39C51198"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37" w:history="1">
        <w:r w:rsidRPr="0050534C">
          <w:rPr>
            <w:rStyle w:val="Hyperlink"/>
            <w:bCs/>
            <w:iCs/>
            <w:noProof/>
            <w:spacing w:val="-10"/>
          </w:rPr>
          <w:t>1.4</w:t>
        </w:r>
        <w:r>
          <w:rPr>
            <w:rFonts w:eastAsiaTheme="minorEastAsia" w:cstheme="minorBidi"/>
            <w:smallCaps w:val="0"/>
            <w:noProof/>
            <w:kern w:val="2"/>
            <w:sz w:val="24"/>
            <w:szCs w:val="24"/>
            <w:lang w:eastAsia="es-ES"/>
            <w14:ligatures w14:val="standardContextual"/>
          </w:rPr>
          <w:tab/>
        </w:r>
        <w:r w:rsidRPr="0050534C">
          <w:rPr>
            <w:rStyle w:val="Hyperlink"/>
            <w:bCs/>
            <w:iCs/>
            <w:noProof/>
            <w:spacing w:val="-10"/>
          </w:rPr>
          <w:t>Sugerencia de declaración de ficheros de datos</w:t>
        </w:r>
        <w:r>
          <w:rPr>
            <w:noProof/>
            <w:webHidden/>
          </w:rPr>
          <w:tab/>
        </w:r>
        <w:r>
          <w:rPr>
            <w:noProof/>
            <w:webHidden/>
          </w:rPr>
          <w:fldChar w:fldCharType="begin"/>
        </w:r>
        <w:r>
          <w:rPr>
            <w:noProof/>
            <w:webHidden/>
          </w:rPr>
          <w:instrText xml:space="preserve"> PAGEREF _Toc167120037 \h </w:instrText>
        </w:r>
        <w:r>
          <w:rPr>
            <w:noProof/>
            <w:webHidden/>
          </w:rPr>
        </w:r>
        <w:r>
          <w:rPr>
            <w:noProof/>
            <w:webHidden/>
          </w:rPr>
          <w:fldChar w:fldCharType="separate"/>
        </w:r>
        <w:r w:rsidR="00940D88">
          <w:rPr>
            <w:noProof/>
            <w:webHidden/>
          </w:rPr>
          <w:t>8</w:t>
        </w:r>
        <w:r>
          <w:rPr>
            <w:noProof/>
            <w:webHidden/>
          </w:rPr>
          <w:fldChar w:fldCharType="end"/>
        </w:r>
      </w:hyperlink>
    </w:p>
    <w:p w14:paraId="47C0B153" w14:textId="4A55F9CD"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38" w:history="1">
        <w:r w:rsidRPr="0050534C">
          <w:rPr>
            <w:rStyle w:val="Hyperlink"/>
            <w:noProof/>
            <w:spacing w:val="-10"/>
          </w:rPr>
          <w:t>1.5</w:t>
        </w:r>
        <w:r>
          <w:rPr>
            <w:rFonts w:eastAsiaTheme="minorEastAsia" w:cstheme="minorBidi"/>
            <w:smallCaps w:val="0"/>
            <w:noProof/>
            <w:kern w:val="2"/>
            <w:sz w:val="24"/>
            <w:szCs w:val="24"/>
            <w:lang w:eastAsia="es-ES"/>
            <w14:ligatures w14:val="standardContextual"/>
          </w:rPr>
          <w:tab/>
        </w:r>
        <w:r w:rsidRPr="0050534C">
          <w:rPr>
            <w:rStyle w:val="Hyperlink"/>
            <w:noProof/>
            <w:spacing w:val="-10"/>
          </w:rPr>
          <w:t>Dictamen sobre la adecuación de las medidas y controles del RMS</w:t>
        </w:r>
        <w:r>
          <w:rPr>
            <w:noProof/>
            <w:webHidden/>
          </w:rPr>
          <w:tab/>
        </w:r>
        <w:r>
          <w:rPr>
            <w:noProof/>
            <w:webHidden/>
          </w:rPr>
          <w:fldChar w:fldCharType="begin"/>
        </w:r>
        <w:r>
          <w:rPr>
            <w:noProof/>
            <w:webHidden/>
          </w:rPr>
          <w:instrText xml:space="preserve"> PAGEREF _Toc167120038 \h </w:instrText>
        </w:r>
        <w:r>
          <w:rPr>
            <w:noProof/>
            <w:webHidden/>
          </w:rPr>
        </w:r>
        <w:r>
          <w:rPr>
            <w:noProof/>
            <w:webHidden/>
          </w:rPr>
          <w:fldChar w:fldCharType="separate"/>
        </w:r>
        <w:r w:rsidR="00940D88">
          <w:rPr>
            <w:noProof/>
            <w:webHidden/>
          </w:rPr>
          <w:t>9</w:t>
        </w:r>
        <w:r>
          <w:rPr>
            <w:noProof/>
            <w:webHidden/>
          </w:rPr>
          <w:fldChar w:fldCharType="end"/>
        </w:r>
      </w:hyperlink>
    </w:p>
    <w:p w14:paraId="465F96FE" w14:textId="0E7E3EC8"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39" w:history="1">
        <w:r w:rsidRPr="0050534C">
          <w:rPr>
            <w:rStyle w:val="Hyperlink"/>
            <w:bCs/>
            <w:noProof/>
            <w:spacing w:val="-10"/>
          </w:rPr>
          <w:t>1.5.1</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Aspectos generales</w:t>
        </w:r>
        <w:r>
          <w:rPr>
            <w:noProof/>
            <w:webHidden/>
          </w:rPr>
          <w:tab/>
        </w:r>
        <w:r>
          <w:rPr>
            <w:noProof/>
            <w:webHidden/>
          </w:rPr>
          <w:fldChar w:fldCharType="begin"/>
        </w:r>
        <w:r>
          <w:rPr>
            <w:noProof/>
            <w:webHidden/>
          </w:rPr>
          <w:instrText xml:space="preserve"> PAGEREF _Toc167120039 \h </w:instrText>
        </w:r>
        <w:r>
          <w:rPr>
            <w:noProof/>
            <w:webHidden/>
          </w:rPr>
        </w:r>
        <w:r>
          <w:rPr>
            <w:noProof/>
            <w:webHidden/>
          </w:rPr>
          <w:fldChar w:fldCharType="separate"/>
        </w:r>
        <w:r w:rsidR="00940D88">
          <w:rPr>
            <w:noProof/>
            <w:webHidden/>
          </w:rPr>
          <w:t>9</w:t>
        </w:r>
        <w:r>
          <w:rPr>
            <w:noProof/>
            <w:webHidden/>
          </w:rPr>
          <w:fldChar w:fldCharType="end"/>
        </w:r>
      </w:hyperlink>
    </w:p>
    <w:p w14:paraId="5C305FF2" w14:textId="2704A842"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0" w:history="1">
        <w:r w:rsidRPr="0050534C">
          <w:rPr>
            <w:rStyle w:val="Hyperlink"/>
            <w:bCs/>
            <w:noProof/>
            <w:spacing w:val="-10"/>
          </w:rPr>
          <w:t>1.5.2</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Documento de seguridad</w:t>
        </w:r>
        <w:r>
          <w:rPr>
            <w:noProof/>
            <w:webHidden/>
          </w:rPr>
          <w:tab/>
        </w:r>
        <w:r>
          <w:rPr>
            <w:noProof/>
            <w:webHidden/>
          </w:rPr>
          <w:fldChar w:fldCharType="begin"/>
        </w:r>
        <w:r>
          <w:rPr>
            <w:noProof/>
            <w:webHidden/>
          </w:rPr>
          <w:instrText xml:space="preserve"> PAGEREF _Toc167120040 \h </w:instrText>
        </w:r>
        <w:r>
          <w:rPr>
            <w:noProof/>
            <w:webHidden/>
          </w:rPr>
        </w:r>
        <w:r>
          <w:rPr>
            <w:noProof/>
            <w:webHidden/>
          </w:rPr>
          <w:fldChar w:fldCharType="separate"/>
        </w:r>
        <w:r w:rsidR="00940D88">
          <w:rPr>
            <w:noProof/>
            <w:webHidden/>
          </w:rPr>
          <w:t>10</w:t>
        </w:r>
        <w:r>
          <w:rPr>
            <w:noProof/>
            <w:webHidden/>
          </w:rPr>
          <w:fldChar w:fldCharType="end"/>
        </w:r>
      </w:hyperlink>
    </w:p>
    <w:p w14:paraId="46DDA04E" w14:textId="38A648B7"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1" w:history="1">
        <w:r w:rsidRPr="0050534C">
          <w:rPr>
            <w:rStyle w:val="Hyperlink"/>
            <w:bCs/>
            <w:noProof/>
            <w:spacing w:val="-10"/>
          </w:rPr>
          <w:t>1.5.3</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Encargado de tratamiento</w:t>
        </w:r>
        <w:r>
          <w:rPr>
            <w:noProof/>
            <w:webHidden/>
          </w:rPr>
          <w:tab/>
        </w:r>
        <w:r>
          <w:rPr>
            <w:noProof/>
            <w:webHidden/>
          </w:rPr>
          <w:fldChar w:fldCharType="begin"/>
        </w:r>
        <w:r>
          <w:rPr>
            <w:noProof/>
            <w:webHidden/>
          </w:rPr>
          <w:instrText xml:space="preserve"> PAGEREF _Toc167120041 \h </w:instrText>
        </w:r>
        <w:r>
          <w:rPr>
            <w:noProof/>
            <w:webHidden/>
          </w:rPr>
        </w:r>
        <w:r>
          <w:rPr>
            <w:noProof/>
            <w:webHidden/>
          </w:rPr>
          <w:fldChar w:fldCharType="separate"/>
        </w:r>
        <w:r w:rsidR="00940D88">
          <w:rPr>
            <w:noProof/>
            <w:webHidden/>
          </w:rPr>
          <w:t>12</w:t>
        </w:r>
        <w:r>
          <w:rPr>
            <w:noProof/>
            <w:webHidden/>
          </w:rPr>
          <w:fldChar w:fldCharType="end"/>
        </w:r>
      </w:hyperlink>
    </w:p>
    <w:p w14:paraId="3F5B9E90" w14:textId="6A72FED6"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2" w:history="1">
        <w:r w:rsidRPr="0050534C">
          <w:rPr>
            <w:rStyle w:val="Hyperlink"/>
            <w:bCs/>
            <w:noProof/>
            <w:spacing w:val="-10"/>
          </w:rPr>
          <w:t>1.5.4</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Prestaciones de servicios sin acceso a datos personales</w:t>
        </w:r>
        <w:r>
          <w:rPr>
            <w:noProof/>
            <w:webHidden/>
          </w:rPr>
          <w:tab/>
        </w:r>
        <w:r>
          <w:rPr>
            <w:noProof/>
            <w:webHidden/>
          </w:rPr>
          <w:fldChar w:fldCharType="begin"/>
        </w:r>
        <w:r>
          <w:rPr>
            <w:noProof/>
            <w:webHidden/>
          </w:rPr>
          <w:instrText xml:space="preserve"> PAGEREF _Toc167120042 \h </w:instrText>
        </w:r>
        <w:r>
          <w:rPr>
            <w:noProof/>
            <w:webHidden/>
          </w:rPr>
        </w:r>
        <w:r>
          <w:rPr>
            <w:noProof/>
            <w:webHidden/>
          </w:rPr>
          <w:fldChar w:fldCharType="separate"/>
        </w:r>
        <w:r w:rsidR="00940D88">
          <w:rPr>
            <w:noProof/>
            <w:webHidden/>
          </w:rPr>
          <w:t>12</w:t>
        </w:r>
        <w:r>
          <w:rPr>
            <w:noProof/>
            <w:webHidden/>
          </w:rPr>
          <w:fldChar w:fldCharType="end"/>
        </w:r>
      </w:hyperlink>
    </w:p>
    <w:p w14:paraId="38DEC611" w14:textId="24229067"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3" w:history="1">
        <w:r w:rsidRPr="0050534C">
          <w:rPr>
            <w:rStyle w:val="Hyperlink"/>
            <w:bCs/>
            <w:noProof/>
            <w:spacing w:val="-10"/>
          </w:rPr>
          <w:t>1.5.5</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Delegación de autorizaciones</w:t>
        </w:r>
        <w:r>
          <w:rPr>
            <w:noProof/>
            <w:webHidden/>
          </w:rPr>
          <w:tab/>
        </w:r>
        <w:r>
          <w:rPr>
            <w:noProof/>
            <w:webHidden/>
          </w:rPr>
          <w:fldChar w:fldCharType="begin"/>
        </w:r>
        <w:r>
          <w:rPr>
            <w:noProof/>
            <w:webHidden/>
          </w:rPr>
          <w:instrText xml:space="preserve"> PAGEREF _Toc167120043 \h </w:instrText>
        </w:r>
        <w:r>
          <w:rPr>
            <w:noProof/>
            <w:webHidden/>
          </w:rPr>
        </w:r>
        <w:r>
          <w:rPr>
            <w:noProof/>
            <w:webHidden/>
          </w:rPr>
          <w:fldChar w:fldCharType="separate"/>
        </w:r>
        <w:r w:rsidR="00940D88">
          <w:rPr>
            <w:noProof/>
            <w:webHidden/>
          </w:rPr>
          <w:t>13</w:t>
        </w:r>
        <w:r>
          <w:rPr>
            <w:noProof/>
            <w:webHidden/>
          </w:rPr>
          <w:fldChar w:fldCharType="end"/>
        </w:r>
      </w:hyperlink>
    </w:p>
    <w:p w14:paraId="55614627" w14:textId="7747F171"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4" w:history="1">
        <w:r w:rsidRPr="0050534C">
          <w:rPr>
            <w:rStyle w:val="Hyperlink"/>
            <w:bCs/>
            <w:noProof/>
            <w:spacing w:val="-10"/>
          </w:rPr>
          <w:t>1.5.6</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Régimen de trabajo fuera de los locales de la ubicación del fichero</w:t>
        </w:r>
        <w:r>
          <w:rPr>
            <w:noProof/>
            <w:webHidden/>
          </w:rPr>
          <w:tab/>
        </w:r>
        <w:r>
          <w:rPr>
            <w:noProof/>
            <w:webHidden/>
          </w:rPr>
          <w:fldChar w:fldCharType="begin"/>
        </w:r>
        <w:r>
          <w:rPr>
            <w:noProof/>
            <w:webHidden/>
          </w:rPr>
          <w:instrText xml:space="preserve"> PAGEREF _Toc167120044 \h </w:instrText>
        </w:r>
        <w:r>
          <w:rPr>
            <w:noProof/>
            <w:webHidden/>
          </w:rPr>
        </w:r>
        <w:r>
          <w:rPr>
            <w:noProof/>
            <w:webHidden/>
          </w:rPr>
          <w:fldChar w:fldCharType="separate"/>
        </w:r>
        <w:r w:rsidR="00940D88">
          <w:rPr>
            <w:noProof/>
            <w:webHidden/>
          </w:rPr>
          <w:t>14</w:t>
        </w:r>
        <w:r>
          <w:rPr>
            <w:noProof/>
            <w:webHidden/>
          </w:rPr>
          <w:fldChar w:fldCharType="end"/>
        </w:r>
      </w:hyperlink>
    </w:p>
    <w:p w14:paraId="0FCD270E" w14:textId="7B15CD22"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5" w:history="1">
        <w:r w:rsidRPr="0050534C">
          <w:rPr>
            <w:rStyle w:val="Hyperlink"/>
            <w:bCs/>
            <w:noProof/>
            <w:spacing w:val="-10"/>
          </w:rPr>
          <w:t>1.5.7</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Funciones y obligaciones del personal</w:t>
        </w:r>
        <w:r>
          <w:rPr>
            <w:noProof/>
            <w:webHidden/>
          </w:rPr>
          <w:tab/>
        </w:r>
        <w:r>
          <w:rPr>
            <w:noProof/>
            <w:webHidden/>
          </w:rPr>
          <w:fldChar w:fldCharType="begin"/>
        </w:r>
        <w:r>
          <w:rPr>
            <w:noProof/>
            <w:webHidden/>
          </w:rPr>
          <w:instrText xml:space="preserve"> PAGEREF _Toc167120045 \h </w:instrText>
        </w:r>
        <w:r>
          <w:rPr>
            <w:noProof/>
            <w:webHidden/>
          </w:rPr>
        </w:r>
        <w:r>
          <w:rPr>
            <w:noProof/>
            <w:webHidden/>
          </w:rPr>
          <w:fldChar w:fldCharType="separate"/>
        </w:r>
        <w:r w:rsidR="00940D88">
          <w:rPr>
            <w:noProof/>
            <w:webHidden/>
          </w:rPr>
          <w:t>14</w:t>
        </w:r>
        <w:r>
          <w:rPr>
            <w:noProof/>
            <w:webHidden/>
          </w:rPr>
          <w:fldChar w:fldCharType="end"/>
        </w:r>
      </w:hyperlink>
    </w:p>
    <w:p w14:paraId="4C5FF23E" w14:textId="4C045110"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6" w:history="1">
        <w:r w:rsidRPr="0050534C">
          <w:rPr>
            <w:rStyle w:val="Hyperlink"/>
            <w:bCs/>
            <w:noProof/>
            <w:spacing w:val="-10"/>
          </w:rPr>
          <w:t>1.5.8</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Registro de incidencias</w:t>
        </w:r>
        <w:r>
          <w:rPr>
            <w:noProof/>
            <w:webHidden/>
          </w:rPr>
          <w:tab/>
        </w:r>
        <w:r>
          <w:rPr>
            <w:noProof/>
            <w:webHidden/>
          </w:rPr>
          <w:fldChar w:fldCharType="begin"/>
        </w:r>
        <w:r>
          <w:rPr>
            <w:noProof/>
            <w:webHidden/>
          </w:rPr>
          <w:instrText xml:space="preserve"> PAGEREF _Toc167120046 \h </w:instrText>
        </w:r>
        <w:r>
          <w:rPr>
            <w:noProof/>
            <w:webHidden/>
          </w:rPr>
        </w:r>
        <w:r>
          <w:rPr>
            <w:noProof/>
            <w:webHidden/>
          </w:rPr>
          <w:fldChar w:fldCharType="separate"/>
        </w:r>
        <w:r w:rsidR="00940D88">
          <w:rPr>
            <w:noProof/>
            <w:webHidden/>
          </w:rPr>
          <w:t>16</w:t>
        </w:r>
        <w:r>
          <w:rPr>
            <w:noProof/>
            <w:webHidden/>
          </w:rPr>
          <w:fldChar w:fldCharType="end"/>
        </w:r>
      </w:hyperlink>
    </w:p>
    <w:p w14:paraId="17DD0A2B" w14:textId="045C5043" w:rsidR="0090283D" w:rsidRDefault="0090283D">
      <w:pPr>
        <w:pStyle w:val="TOC3"/>
        <w:tabs>
          <w:tab w:val="left" w:pos="1100"/>
          <w:tab w:val="right" w:leader="dot" w:pos="8494"/>
        </w:tabs>
        <w:rPr>
          <w:rFonts w:eastAsiaTheme="minorEastAsia" w:cstheme="minorBidi"/>
          <w:i w:val="0"/>
          <w:iCs w:val="0"/>
          <w:noProof/>
          <w:kern w:val="2"/>
          <w:sz w:val="24"/>
          <w:szCs w:val="24"/>
          <w:lang w:eastAsia="es-ES"/>
          <w14:ligatures w14:val="standardContextual"/>
        </w:rPr>
      </w:pPr>
      <w:hyperlink w:anchor="_Toc167120047" w:history="1">
        <w:r w:rsidRPr="0050534C">
          <w:rPr>
            <w:rStyle w:val="Hyperlink"/>
            <w:bCs/>
            <w:noProof/>
            <w:spacing w:val="-10"/>
          </w:rPr>
          <w:t>1.5.9</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Control de acceso</w:t>
        </w:r>
        <w:r>
          <w:rPr>
            <w:noProof/>
            <w:webHidden/>
          </w:rPr>
          <w:tab/>
        </w:r>
        <w:r>
          <w:rPr>
            <w:noProof/>
            <w:webHidden/>
          </w:rPr>
          <w:fldChar w:fldCharType="begin"/>
        </w:r>
        <w:r>
          <w:rPr>
            <w:noProof/>
            <w:webHidden/>
          </w:rPr>
          <w:instrText xml:space="preserve"> PAGEREF _Toc167120047 \h </w:instrText>
        </w:r>
        <w:r>
          <w:rPr>
            <w:noProof/>
            <w:webHidden/>
          </w:rPr>
        </w:r>
        <w:r>
          <w:rPr>
            <w:noProof/>
            <w:webHidden/>
          </w:rPr>
          <w:fldChar w:fldCharType="separate"/>
        </w:r>
        <w:r w:rsidR="00940D88">
          <w:rPr>
            <w:noProof/>
            <w:webHidden/>
          </w:rPr>
          <w:t>17</w:t>
        </w:r>
        <w:r>
          <w:rPr>
            <w:noProof/>
            <w:webHidden/>
          </w:rPr>
          <w:fldChar w:fldCharType="end"/>
        </w:r>
      </w:hyperlink>
    </w:p>
    <w:p w14:paraId="15DBDEB4" w14:textId="16217B70"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48" w:history="1">
        <w:r w:rsidRPr="0050534C">
          <w:rPr>
            <w:rStyle w:val="Hyperlink"/>
            <w:bCs/>
            <w:noProof/>
            <w:spacing w:val="-10"/>
          </w:rPr>
          <w:t>1.5.10</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Gestión de soportes y documentos</w:t>
        </w:r>
        <w:r>
          <w:rPr>
            <w:noProof/>
            <w:webHidden/>
          </w:rPr>
          <w:tab/>
        </w:r>
        <w:r>
          <w:rPr>
            <w:noProof/>
            <w:webHidden/>
          </w:rPr>
          <w:fldChar w:fldCharType="begin"/>
        </w:r>
        <w:r>
          <w:rPr>
            <w:noProof/>
            <w:webHidden/>
          </w:rPr>
          <w:instrText xml:space="preserve"> PAGEREF _Toc167120048 \h </w:instrText>
        </w:r>
        <w:r>
          <w:rPr>
            <w:noProof/>
            <w:webHidden/>
          </w:rPr>
        </w:r>
        <w:r>
          <w:rPr>
            <w:noProof/>
            <w:webHidden/>
          </w:rPr>
          <w:fldChar w:fldCharType="separate"/>
        </w:r>
        <w:r w:rsidR="00940D88">
          <w:rPr>
            <w:noProof/>
            <w:webHidden/>
          </w:rPr>
          <w:t>18</w:t>
        </w:r>
        <w:r>
          <w:rPr>
            <w:noProof/>
            <w:webHidden/>
          </w:rPr>
          <w:fldChar w:fldCharType="end"/>
        </w:r>
      </w:hyperlink>
    </w:p>
    <w:p w14:paraId="2EFB5305" w14:textId="32695A82"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49" w:history="1">
        <w:r w:rsidRPr="0050534C">
          <w:rPr>
            <w:rStyle w:val="Hyperlink"/>
            <w:bCs/>
            <w:noProof/>
            <w:spacing w:val="-10"/>
          </w:rPr>
          <w:t>1.5.11</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Identificación y autenticación</w:t>
        </w:r>
        <w:r>
          <w:rPr>
            <w:noProof/>
            <w:webHidden/>
          </w:rPr>
          <w:tab/>
        </w:r>
        <w:r>
          <w:rPr>
            <w:noProof/>
            <w:webHidden/>
          </w:rPr>
          <w:fldChar w:fldCharType="begin"/>
        </w:r>
        <w:r>
          <w:rPr>
            <w:noProof/>
            <w:webHidden/>
          </w:rPr>
          <w:instrText xml:space="preserve"> PAGEREF _Toc167120049 \h </w:instrText>
        </w:r>
        <w:r>
          <w:rPr>
            <w:noProof/>
            <w:webHidden/>
          </w:rPr>
        </w:r>
        <w:r>
          <w:rPr>
            <w:noProof/>
            <w:webHidden/>
          </w:rPr>
          <w:fldChar w:fldCharType="separate"/>
        </w:r>
        <w:r w:rsidR="00940D88">
          <w:rPr>
            <w:noProof/>
            <w:webHidden/>
          </w:rPr>
          <w:t>19</w:t>
        </w:r>
        <w:r>
          <w:rPr>
            <w:noProof/>
            <w:webHidden/>
          </w:rPr>
          <w:fldChar w:fldCharType="end"/>
        </w:r>
      </w:hyperlink>
    </w:p>
    <w:p w14:paraId="7AACA00F" w14:textId="437955A7"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50" w:history="1">
        <w:r w:rsidRPr="0050534C">
          <w:rPr>
            <w:rStyle w:val="Hyperlink"/>
            <w:bCs/>
            <w:noProof/>
            <w:spacing w:val="-10"/>
          </w:rPr>
          <w:t>1.5.12</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Copias de respaldo y recuperación</w:t>
        </w:r>
        <w:r>
          <w:rPr>
            <w:noProof/>
            <w:webHidden/>
          </w:rPr>
          <w:tab/>
        </w:r>
        <w:r>
          <w:rPr>
            <w:noProof/>
            <w:webHidden/>
          </w:rPr>
          <w:fldChar w:fldCharType="begin"/>
        </w:r>
        <w:r>
          <w:rPr>
            <w:noProof/>
            <w:webHidden/>
          </w:rPr>
          <w:instrText xml:space="preserve"> PAGEREF _Toc167120050 \h </w:instrText>
        </w:r>
        <w:r>
          <w:rPr>
            <w:noProof/>
            <w:webHidden/>
          </w:rPr>
        </w:r>
        <w:r>
          <w:rPr>
            <w:noProof/>
            <w:webHidden/>
          </w:rPr>
          <w:fldChar w:fldCharType="separate"/>
        </w:r>
        <w:r w:rsidR="00940D88">
          <w:rPr>
            <w:noProof/>
            <w:webHidden/>
          </w:rPr>
          <w:t>20</w:t>
        </w:r>
        <w:r>
          <w:rPr>
            <w:noProof/>
            <w:webHidden/>
          </w:rPr>
          <w:fldChar w:fldCharType="end"/>
        </w:r>
      </w:hyperlink>
    </w:p>
    <w:p w14:paraId="4B8556F6" w14:textId="0DFCA2DD"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51" w:history="1">
        <w:r w:rsidRPr="0050534C">
          <w:rPr>
            <w:rStyle w:val="Hyperlink"/>
            <w:bCs/>
            <w:noProof/>
            <w:spacing w:val="-10"/>
          </w:rPr>
          <w:t>1.5.13</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Registro de accesos</w:t>
        </w:r>
        <w:r>
          <w:rPr>
            <w:noProof/>
            <w:webHidden/>
          </w:rPr>
          <w:tab/>
        </w:r>
        <w:r>
          <w:rPr>
            <w:noProof/>
            <w:webHidden/>
          </w:rPr>
          <w:fldChar w:fldCharType="begin"/>
        </w:r>
        <w:r>
          <w:rPr>
            <w:noProof/>
            <w:webHidden/>
          </w:rPr>
          <w:instrText xml:space="preserve"> PAGEREF _Toc167120051 \h </w:instrText>
        </w:r>
        <w:r>
          <w:rPr>
            <w:noProof/>
            <w:webHidden/>
          </w:rPr>
        </w:r>
        <w:r>
          <w:rPr>
            <w:noProof/>
            <w:webHidden/>
          </w:rPr>
          <w:fldChar w:fldCharType="separate"/>
        </w:r>
        <w:r w:rsidR="00940D88">
          <w:rPr>
            <w:noProof/>
            <w:webHidden/>
          </w:rPr>
          <w:t>21</w:t>
        </w:r>
        <w:r>
          <w:rPr>
            <w:noProof/>
            <w:webHidden/>
          </w:rPr>
          <w:fldChar w:fldCharType="end"/>
        </w:r>
      </w:hyperlink>
    </w:p>
    <w:p w14:paraId="5565EA6A" w14:textId="232F1C02"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52" w:history="1">
        <w:r w:rsidRPr="0050534C">
          <w:rPr>
            <w:rStyle w:val="Hyperlink"/>
            <w:noProof/>
            <w:spacing w:val="-10"/>
          </w:rPr>
          <w:t>1.5.14</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Criterios de archivo</w:t>
        </w:r>
        <w:r>
          <w:rPr>
            <w:noProof/>
            <w:webHidden/>
          </w:rPr>
          <w:tab/>
        </w:r>
        <w:r>
          <w:rPr>
            <w:noProof/>
            <w:webHidden/>
          </w:rPr>
          <w:fldChar w:fldCharType="begin"/>
        </w:r>
        <w:r>
          <w:rPr>
            <w:noProof/>
            <w:webHidden/>
          </w:rPr>
          <w:instrText xml:space="preserve"> PAGEREF _Toc167120052 \h </w:instrText>
        </w:r>
        <w:r>
          <w:rPr>
            <w:noProof/>
            <w:webHidden/>
          </w:rPr>
        </w:r>
        <w:r>
          <w:rPr>
            <w:noProof/>
            <w:webHidden/>
          </w:rPr>
          <w:fldChar w:fldCharType="separate"/>
        </w:r>
        <w:r w:rsidR="00940D88">
          <w:rPr>
            <w:noProof/>
            <w:webHidden/>
          </w:rPr>
          <w:t>21</w:t>
        </w:r>
        <w:r>
          <w:rPr>
            <w:noProof/>
            <w:webHidden/>
          </w:rPr>
          <w:fldChar w:fldCharType="end"/>
        </w:r>
      </w:hyperlink>
    </w:p>
    <w:p w14:paraId="41DED68D" w14:textId="2A79216A"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53" w:history="1">
        <w:r w:rsidRPr="0050534C">
          <w:rPr>
            <w:rStyle w:val="Hyperlink"/>
            <w:bCs/>
            <w:noProof/>
            <w:spacing w:val="-10"/>
          </w:rPr>
          <w:t>1.5.15</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Almacenamiento de la información</w:t>
        </w:r>
        <w:r>
          <w:rPr>
            <w:noProof/>
            <w:webHidden/>
          </w:rPr>
          <w:tab/>
        </w:r>
        <w:r>
          <w:rPr>
            <w:noProof/>
            <w:webHidden/>
          </w:rPr>
          <w:fldChar w:fldCharType="begin"/>
        </w:r>
        <w:r>
          <w:rPr>
            <w:noProof/>
            <w:webHidden/>
          </w:rPr>
          <w:instrText xml:space="preserve"> PAGEREF _Toc167120053 \h </w:instrText>
        </w:r>
        <w:r>
          <w:rPr>
            <w:noProof/>
            <w:webHidden/>
          </w:rPr>
        </w:r>
        <w:r>
          <w:rPr>
            <w:noProof/>
            <w:webHidden/>
          </w:rPr>
          <w:fldChar w:fldCharType="separate"/>
        </w:r>
        <w:r w:rsidR="00940D88">
          <w:rPr>
            <w:noProof/>
            <w:webHidden/>
          </w:rPr>
          <w:t>22</w:t>
        </w:r>
        <w:r>
          <w:rPr>
            <w:noProof/>
            <w:webHidden/>
          </w:rPr>
          <w:fldChar w:fldCharType="end"/>
        </w:r>
      </w:hyperlink>
    </w:p>
    <w:p w14:paraId="1CD9A43C" w14:textId="1C88CCEA" w:rsidR="0090283D" w:rsidRDefault="0090283D">
      <w:pPr>
        <w:pStyle w:val="TOC3"/>
        <w:tabs>
          <w:tab w:val="left" w:pos="1320"/>
          <w:tab w:val="right" w:leader="dot" w:pos="8494"/>
        </w:tabs>
        <w:rPr>
          <w:rFonts w:eastAsiaTheme="minorEastAsia" w:cstheme="minorBidi"/>
          <w:i w:val="0"/>
          <w:iCs w:val="0"/>
          <w:noProof/>
          <w:kern w:val="2"/>
          <w:sz w:val="24"/>
          <w:szCs w:val="24"/>
          <w:lang w:eastAsia="es-ES"/>
          <w14:ligatures w14:val="standardContextual"/>
        </w:rPr>
      </w:pPr>
      <w:hyperlink w:anchor="_Toc167120054" w:history="1">
        <w:r w:rsidRPr="0050534C">
          <w:rPr>
            <w:rStyle w:val="Hyperlink"/>
            <w:bCs/>
            <w:noProof/>
            <w:spacing w:val="-10"/>
          </w:rPr>
          <w:t>1.5.16</w:t>
        </w:r>
        <w:r>
          <w:rPr>
            <w:rFonts w:eastAsiaTheme="minorEastAsia" w:cstheme="minorBidi"/>
            <w:i w:val="0"/>
            <w:iCs w:val="0"/>
            <w:noProof/>
            <w:kern w:val="2"/>
            <w:sz w:val="24"/>
            <w:szCs w:val="24"/>
            <w:lang w:eastAsia="es-ES"/>
            <w14:ligatures w14:val="standardContextual"/>
          </w:rPr>
          <w:tab/>
        </w:r>
        <w:r w:rsidRPr="0050534C">
          <w:rPr>
            <w:rStyle w:val="Hyperlink"/>
            <w:bCs/>
            <w:noProof/>
            <w:spacing w:val="-10"/>
          </w:rPr>
          <w:t>Custodia de soportes</w:t>
        </w:r>
        <w:r>
          <w:rPr>
            <w:noProof/>
            <w:webHidden/>
          </w:rPr>
          <w:tab/>
        </w:r>
        <w:r>
          <w:rPr>
            <w:noProof/>
            <w:webHidden/>
          </w:rPr>
          <w:fldChar w:fldCharType="begin"/>
        </w:r>
        <w:r>
          <w:rPr>
            <w:noProof/>
            <w:webHidden/>
          </w:rPr>
          <w:instrText xml:space="preserve"> PAGEREF _Toc167120054 \h </w:instrText>
        </w:r>
        <w:r>
          <w:rPr>
            <w:noProof/>
            <w:webHidden/>
          </w:rPr>
        </w:r>
        <w:r>
          <w:rPr>
            <w:noProof/>
            <w:webHidden/>
          </w:rPr>
          <w:fldChar w:fldCharType="separate"/>
        </w:r>
        <w:r w:rsidR="00940D88">
          <w:rPr>
            <w:noProof/>
            <w:webHidden/>
          </w:rPr>
          <w:t>22</w:t>
        </w:r>
        <w:r>
          <w:rPr>
            <w:noProof/>
            <w:webHidden/>
          </w:rPr>
          <w:fldChar w:fldCharType="end"/>
        </w:r>
      </w:hyperlink>
    </w:p>
    <w:p w14:paraId="647E506F" w14:textId="2DBDD966"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55" w:history="1">
        <w:r w:rsidRPr="0050534C">
          <w:rPr>
            <w:rStyle w:val="Hyperlink"/>
            <w:noProof/>
            <w:spacing w:val="-10"/>
          </w:rPr>
          <w:t>1.6</w:t>
        </w:r>
        <w:r>
          <w:rPr>
            <w:rFonts w:eastAsiaTheme="minorEastAsia" w:cstheme="minorBidi"/>
            <w:smallCaps w:val="0"/>
            <w:noProof/>
            <w:kern w:val="2"/>
            <w:sz w:val="24"/>
            <w:szCs w:val="24"/>
            <w:lang w:eastAsia="es-ES"/>
            <w14:ligatures w14:val="standardContextual"/>
          </w:rPr>
          <w:tab/>
        </w:r>
        <w:r w:rsidRPr="0050534C">
          <w:rPr>
            <w:rStyle w:val="Hyperlink"/>
            <w:noProof/>
            <w:spacing w:val="-10"/>
          </w:rPr>
          <w:t>Lugar de trabajo</w:t>
        </w:r>
        <w:r>
          <w:rPr>
            <w:noProof/>
            <w:webHidden/>
          </w:rPr>
          <w:tab/>
        </w:r>
        <w:r>
          <w:rPr>
            <w:noProof/>
            <w:webHidden/>
          </w:rPr>
          <w:fldChar w:fldCharType="begin"/>
        </w:r>
        <w:r>
          <w:rPr>
            <w:noProof/>
            <w:webHidden/>
          </w:rPr>
          <w:instrText xml:space="preserve"> PAGEREF _Toc167120055 \h </w:instrText>
        </w:r>
        <w:r>
          <w:rPr>
            <w:noProof/>
            <w:webHidden/>
          </w:rPr>
        </w:r>
        <w:r>
          <w:rPr>
            <w:noProof/>
            <w:webHidden/>
          </w:rPr>
          <w:fldChar w:fldCharType="separate"/>
        </w:r>
        <w:r w:rsidR="00940D88">
          <w:rPr>
            <w:noProof/>
            <w:webHidden/>
          </w:rPr>
          <w:t>23</w:t>
        </w:r>
        <w:r>
          <w:rPr>
            <w:noProof/>
            <w:webHidden/>
          </w:rPr>
          <w:fldChar w:fldCharType="end"/>
        </w:r>
      </w:hyperlink>
    </w:p>
    <w:p w14:paraId="5CE0ACD5" w14:textId="1B47C2E9"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56" w:history="1">
        <w:r w:rsidRPr="0050534C">
          <w:rPr>
            <w:rStyle w:val="Hyperlink"/>
            <w:bCs/>
            <w:iCs/>
            <w:noProof/>
            <w:spacing w:val="-10"/>
          </w:rPr>
          <w:t>1.7</w:t>
        </w:r>
        <w:r>
          <w:rPr>
            <w:rFonts w:eastAsiaTheme="minorEastAsia" w:cstheme="minorBidi"/>
            <w:smallCaps w:val="0"/>
            <w:noProof/>
            <w:kern w:val="2"/>
            <w:sz w:val="24"/>
            <w:szCs w:val="24"/>
            <w:lang w:eastAsia="es-ES"/>
            <w14:ligatures w14:val="standardContextual"/>
          </w:rPr>
          <w:tab/>
        </w:r>
        <w:r w:rsidRPr="0050534C">
          <w:rPr>
            <w:rStyle w:val="Hyperlink"/>
            <w:bCs/>
            <w:iCs/>
            <w:noProof/>
            <w:spacing w:val="-10"/>
          </w:rPr>
          <w:t>Documentación Entregada</w:t>
        </w:r>
        <w:r>
          <w:rPr>
            <w:noProof/>
            <w:webHidden/>
          </w:rPr>
          <w:tab/>
        </w:r>
        <w:r>
          <w:rPr>
            <w:noProof/>
            <w:webHidden/>
          </w:rPr>
          <w:fldChar w:fldCharType="begin"/>
        </w:r>
        <w:r>
          <w:rPr>
            <w:noProof/>
            <w:webHidden/>
          </w:rPr>
          <w:instrText xml:space="preserve"> PAGEREF _Toc167120056 \h </w:instrText>
        </w:r>
        <w:r>
          <w:rPr>
            <w:noProof/>
            <w:webHidden/>
          </w:rPr>
        </w:r>
        <w:r>
          <w:rPr>
            <w:noProof/>
            <w:webHidden/>
          </w:rPr>
          <w:fldChar w:fldCharType="separate"/>
        </w:r>
        <w:r w:rsidR="00940D88">
          <w:rPr>
            <w:noProof/>
            <w:webHidden/>
          </w:rPr>
          <w:t>23</w:t>
        </w:r>
        <w:r>
          <w:rPr>
            <w:noProof/>
            <w:webHidden/>
          </w:rPr>
          <w:fldChar w:fldCharType="end"/>
        </w:r>
      </w:hyperlink>
    </w:p>
    <w:p w14:paraId="3253408B" w14:textId="3168C32B"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57" w:history="1">
        <w:r w:rsidRPr="0050534C">
          <w:rPr>
            <w:rStyle w:val="Hyperlink"/>
            <w:noProof/>
            <w:spacing w:val="-10"/>
          </w:rPr>
          <w:t>1.8</w:t>
        </w:r>
        <w:r>
          <w:rPr>
            <w:rFonts w:eastAsiaTheme="minorEastAsia" w:cstheme="minorBidi"/>
            <w:smallCaps w:val="0"/>
            <w:noProof/>
            <w:kern w:val="2"/>
            <w:sz w:val="24"/>
            <w:szCs w:val="24"/>
            <w:lang w:eastAsia="es-ES"/>
            <w14:ligatures w14:val="standardContextual"/>
          </w:rPr>
          <w:tab/>
        </w:r>
        <w:r w:rsidRPr="0050534C">
          <w:rPr>
            <w:rStyle w:val="Hyperlink"/>
            <w:noProof/>
            <w:spacing w:val="-10"/>
          </w:rPr>
          <w:t>Conclusión</w:t>
        </w:r>
        <w:r>
          <w:rPr>
            <w:noProof/>
            <w:webHidden/>
          </w:rPr>
          <w:tab/>
        </w:r>
        <w:r>
          <w:rPr>
            <w:noProof/>
            <w:webHidden/>
          </w:rPr>
          <w:fldChar w:fldCharType="begin"/>
        </w:r>
        <w:r>
          <w:rPr>
            <w:noProof/>
            <w:webHidden/>
          </w:rPr>
          <w:instrText xml:space="preserve"> PAGEREF _Toc167120057 \h </w:instrText>
        </w:r>
        <w:r>
          <w:rPr>
            <w:noProof/>
            <w:webHidden/>
          </w:rPr>
        </w:r>
        <w:r>
          <w:rPr>
            <w:noProof/>
            <w:webHidden/>
          </w:rPr>
          <w:fldChar w:fldCharType="separate"/>
        </w:r>
        <w:r w:rsidR="00940D88">
          <w:rPr>
            <w:noProof/>
            <w:webHidden/>
          </w:rPr>
          <w:t>24</w:t>
        </w:r>
        <w:r>
          <w:rPr>
            <w:noProof/>
            <w:webHidden/>
          </w:rPr>
          <w:fldChar w:fldCharType="end"/>
        </w:r>
      </w:hyperlink>
    </w:p>
    <w:p w14:paraId="3EDFF42E" w14:textId="69F46EA8" w:rsidR="0090283D" w:rsidRDefault="0090283D">
      <w:pPr>
        <w:pStyle w:val="TOC1"/>
        <w:tabs>
          <w:tab w:val="left" w:pos="440"/>
          <w:tab w:val="right" w:leader="dot" w:pos="8494"/>
        </w:tabs>
        <w:rPr>
          <w:rFonts w:eastAsiaTheme="minorEastAsia" w:cstheme="minorBidi"/>
          <w:b w:val="0"/>
          <w:bCs w:val="0"/>
          <w:caps w:val="0"/>
          <w:noProof/>
          <w:kern w:val="2"/>
          <w:sz w:val="24"/>
          <w:szCs w:val="24"/>
          <w:lang w:eastAsia="es-ES"/>
          <w14:ligatures w14:val="standardContextual"/>
        </w:rPr>
      </w:pPr>
      <w:hyperlink w:anchor="_Toc167120058" w:history="1">
        <w:r w:rsidRPr="0050534C">
          <w:rPr>
            <w:rStyle w:val="Hyperlink"/>
            <w:noProof/>
            <w:spacing w:val="-10"/>
          </w:rPr>
          <w:t>2</w:t>
        </w:r>
        <w:r>
          <w:rPr>
            <w:rFonts w:eastAsiaTheme="minorEastAsia" w:cstheme="minorBidi"/>
            <w:b w:val="0"/>
            <w:bCs w:val="0"/>
            <w:caps w:val="0"/>
            <w:noProof/>
            <w:kern w:val="2"/>
            <w:sz w:val="24"/>
            <w:szCs w:val="24"/>
            <w:lang w:eastAsia="es-ES"/>
            <w14:ligatures w14:val="standardContextual"/>
          </w:rPr>
          <w:tab/>
        </w:r>
        <w:r w:rsidRPr="0050534C">
          <w:rPr>
            <w:rStyle w:val="Hyperlink"/>
            <w:noProof/>
            <w:spacing w:val="-10"/>
          </w:rPr>
          <w:t>Anexos</w:t>
        </w:r>
        <w:r>
          <w:rPr>
            <w:noProof/>
            <w:webHidden/>
          </w:rPr>
          <w:tab/>
        </w:r>
        <w:r>
          <w:rPr>
            <w:noProof/>
            <w:webHidden/>
          </w:rPr>
          <w:fldChar w:fldCharType="begin"/>
        </w:r>
        <w:r>
          <w:rPr>
            <w:noProof/>
            <w:webHidden/>
          </w:rPr>
          <w:instrText xml:space="preserve"> PAGEREF _Toc167120058 \h </w:instrText>
        </w:r>
        <w:r>
          <w:rPr>
            <w:noProof/>
            <w:webHidden/>
          </w:rPr>
        </w:r>
        <w:r>
          <w:rPr>
            <w:noProof/>
            <w:webHidden/>
          </w:rPr>
          <w:fldChar w:fldCharType="separate"/>
        </w:r>
        <w:r w:rsidR="00940D88">
          <w:rPr>
            <w:noProof/>
            <w:webHidden/>
          </w:rPr>
          <w:t>25</w:t>
        </w:r>
        <w:r>
          <w:rPr>
            <w:noProof/>
            <w:webHidden/>
          </w:rPr>
          <w:fldChar w:fldCharType="end"/>
        </w:r>
      </w:hyperlink>
    </w:p>
    <w:p w14:paraId="30A760D4" w14:textId="569DD630" w:rsidR="0090283D" w:rsidRDefault="0090283D">
      <w:pPr>
        <w:pStyle w:val="TOC2"/>
        <w:tabs>
          <w:tab w:val="left" w:pos="880"/>
          <w:tab w:val="right" w:leader="dot" w:pos="8494"/>
        </w:tabs>
        <w:rPr>
          <w:rFonts w:eastAsiaTheme="minorEastAsia" w:cstheme="minorBidi"/>
          <w:smallCaps w:val="0"/>
          <w:noProof/>
          <w:kern w:val="2"/>
          <w:sz w:val="24"/>
          <w:szCs w:val="24"/>
          <w:lang w:eastAsia="es-ES"/>
          <w14:ligatures w14:val="standardContextual"/>
        </w:rPr>
      </w:pPr>
      <w:hyperlink w:anchor="_Toc167120059" w:history="1">
        <w:r w:rsidRPr="0050534C">
          <w:rPr>
            <w:rStyle w:val="Hyperlink"/>
            <w:noProof/>
          </w:rPr>
          <w:t>2.1</w:t>
        </w:r>
        <w:r>
          <w:rPr>
            <w:rFonts w:eastAsiaTheme="minorEastAsia" w:cstheme="minorBidi"/>
            <w:smallCaps w:val="0"/>
            <w:noProof/>
            <w:kern w:val="2"/>
            <w:sz w:val="24"/>
            <w:szCs w:val="24"/>
            <w:lang w:eastAsia="es-ES"/>
            <w14:ligatures w14:val="standardContextual"/>
          </w:rPr>
          <w:tab/>
        </w:r>
        <w:r w:rsidRPr="0050534C">
          <w:rPr>
            <w:rStyle w:val="Hyperlink"/>
            <w:noProof/>
          </w:rPr>
          <w:t>Bibliografía</w:t>
        </w:r>
        <w:r>
          <w:rPr>
            <w:noProof/>
            <w:webHidden/>
          </w:rPr>
          <w:tab/>
        </w:r>
        <w:r>
          <w:rPr>
            <w:noProof/>
            <w:webHidden/>
          </w:rPr>
          <w:fldChar w:fldCharType="begin"/>
        </w:r>
        <w:r>
          <w:rPr>
            <w:noProof/>
            <w:webHidden/>
          </w:rPr>
          <w:instrText xml:space="preserve"> PAGEREF _Toc167120059 \h </w:instrText>
        </w:r>
        <w:r>
          <w:rPr>
            <w:noProof/>
            <w:webHidden/>
          </w:rPr>
        </w:r>
        <w:r>
          <w:rPr>
            <w:noProof/>
            <w:webHidden/>
          </w:rPr>
          <w:fldChar w:fldCharType="separate"/>
        </w:r>
        <w:r w:rsidR="00940D88">
          <w:rPr>
            <w:noProof/>
            <w:webHidden/>
          </w:rPr>
          <w:t>25</w:t>
        </w:r>
        <w:r>
          <w:rPr>
            <w:noProof/>
            <w:webHidden/>
          </w:rPr>
          <w:fldChar w:fldCharType="end"/>
        </w:r>
      </w:hyperlink>
    </w:p>
    <w:p w14:paraId="2F95C2B2" w14:textId="203A6FDF" w:rsidR="00054BA2" w:rsidRPr="00054BA2" w:rsidRDefault="00B46438" w:rsidP="00054BA2">
      <w:r>
        <w:fldChar w:fldCharType="end"/>
      </w:r>
    </w:p>
    <w:p w14:paraId="75EAABC9" w14:textId="3D3A30DD" w:rsidR="00BE1ADD" w:rsidRDefault="00BE1ADD">
      <w:pPr>
        <w:rPr>
          <w:rStyle w:val="BookTitle"/>
          <w:b w:val="0"/>
          <w:bCs w:val="0"/>
          <w:i w:val="0"/>
          <w:iCs w:val="0"/>
          <w:spacing w:val="-10"/>
        </w:rPr>
      </w:pPr>
      <w:r>
        <w:rPr>
          <w:rStyle w:val="BookTitle"/>
          <w:b w:val="0"/>
          <w:bCs w:val="0"/>
          <w:i w:val="0"/>
          <w:iCs w:val="0"/>
          <w:spacing w:val="-10"/>
        </w:rPr>
        <w:br w:type="page"/>
      </w:r>
    </w:p>
    <w:p w14:paraId="7C715996" w14:textId="0535ECDC" w:rsidR="00670E6D" w:rsidRDefault="00765133" w:rsidP="008224D2">
      <w:pPr>
        <w:pStyle w:val="Heading1"/>
        <w:rPr>
          <w:rStyle w:val="BookTitle"/>
          <w:b/>
          <w:bCs w:val="0"/>
          <w:i w:val="0"/>
          <w:iCs w:val="0"/>
          <w:spacing w:val="-10"/>
        </w:rPr>
      </w:pPr>
      <w:bookmarkStart w:id="0" w:name="_Toc165913728"/>
      <w:bookmarkStart w:id="1" w:name="_Toc165913815"/>
      <w:bookmarkStart w:id="2" w:name="_Toc167120022"/>
      <w:r>
        <w:rPr>
          <w:rStyle w:val="BookTitle"/>
          <w:b/>
          <w:bCs w:val="0"/>
          <w:i w:val="0"/>
          <w:iCs w:val="0"/>
          <w:spacing w:val="-10"/>
        </w:rPr>
        <w:t>Informe de auditoría</w:t>
      </w:r>
      <w:bookmarkEnd w:id="0"/>
      <w:bookmarkEnd w:id="1"/>
      <w:bookmarkEnd w:id="2"/>
    </w:p>
    <w:p w14:paraId="3A8B1E0A" w14:textId="301DD8D1" w:rsidR="00765133" w:rsidRDefault="00765133" w:rsidP="008224D2">
      <w:pPr>
        <w:pStyle w:val="Heading2"/>
        <w:rPr>
          <w:rStyle w:val="BookTitle"/>
          <w:b/>
          <w:bCs w:val="0"/>
          <w:i w:val="0"/>
          <w:iCs w:val="0"/>
          <w:spacing w:val="-10"/>
        </w:rPr>
      </w:pPr>
      <w:bookmarkStart w:id="3" w:name="_Toc165913729"/>
      <w:bookmarkStart w:id="4" w:name="_Toc165913816"/>
      <w:bookmarkStart w:id="5" w:name="_Toc167120023"/>
      <w:r>
        <w:rPr>
          <w:rStyle w:val="BookTitle"/>
          <w:b/>
          <w:bCs w:val="0"/>
          <w:i w:val="0"/>
          <w:iCs w:val="0"/>
          <w:spacing w:val="-10"/>
        </w:rPr>
        <w:t>Alcance</w:t>
      </w:r>
      <w:bookmarkEnd w:id="3"/>
      <w:bookmarkEnd w:id="4"/>
      <w:bookmarkEnd w:id="5"/>
    </w:p>
    <w:p w14:paraId="17D881C1" w14:textId="2800072F" w:rsidR="00765133" w:rsidRDefault="00765133" w:rsidP="008224D2">
      <w:pPr>
        <w:pStyle w:val="Heading3"/>
        <w:rPr>
          <w:rStyle w:val="BookTitle"/>
          <w:b/>
          <w:bCs w:val="0"/>
          <w:i w:val="0"/>
          <w:iCs w:val="0"/>
          <w:spacing w:val="-10"/>
        </w:rPr>
      </w:pPr>
      <w:bookmarkStart w:id="6" w:name="_Toc165913730"/>
      <w:bookmarkStart w:id="7" w:name="_Toc165913817"/>
      <w:bookmarkStart w:id="8" w:name="_Toc167120024"/>
      <w:r>
        <w:rPr>
          <w:rStyle w:val="BookTitle"/>
          <w:b/>
          <w:bCs w:val="0"/>
          <w:i w:val="0"/>
          <w:iCs w:val="0"/>
          <w:spacing w:val="-10"/>
        </w:rPr>
        <w:t>Objeto</w:t>
      </w:r>
      <w:bookmarkEnd w:id="6"/>
      <w:bookmarkEnd w:id="7"/>
      <w:bookmarkEnd w:id="8"/>
      <w:r w:rsidR="002841C7">
        <w:rPr>
          <w:rStyle w:val="BookTitle"/>
          <w:b/>
          <w:i w:val="0"/>
          <w:spacing w:val="-10"/>
        </w:rPr>
        <w:t xml:space="preserve"> </w:t>
      </w:r>
    </w:p>
    <w:p w14:paraId="6A9E91C5" w14:textId="3947B672" w:rsidR="001E39B4" w:rsidRPr="001E39B4" w:rsidRDefault="005C3FF1" w:rsidP="005C3FF1">
      <w:r w:rsidRPr="005C3FF1">
        <w:t xml:space="preserve">El propósito de este informe es cumplir con la solicitud de la empresa </w:t>
      </w:r>
      <w:r w:rsidR="00414F70" w:rsidRPr="00414F70">
        <w:rPr>
          <w:b/>
          <w:bCs/>
        </w:rPr>
        <w:t>Donte Group S.L.U. (VITALDENT)</w:t>
      </w:r>
      <w:r w:rsidR="00414F70">
        <w:t xml:space="preserve"> </w:t>
      </w:r>
      <w:r w:rsidRPr="005C3FF1">
        <w:t>de llevar a cabo una auditoría de los datos proporcionados en el marco del Reglamento General de Protección de Datos (</w:t>
      </w:r>
      <w:r w:rsidRPr="00C118F2">
        <w:t>RGPD</w:t>
      </w:r>
      <w:r w:rsidRPr="005C3FF1">
        <w:t>)</w:t>
      </w:r>
      <w:sdt>
        <w:sdtPr>
          <w:id w:val="-563566607"/>
          <w:citation/>
        </w:sdtPr>
        <w:sdtContent>
          <w:r w:rsidR="00255E25">
            <w:fldChar w:fldCharType="begin"/>
          </w:r>
          <w:r w:rsidR="00255E25">
            <w:instrText xml:space="preserve"> CITATION Uni16 \l 3082 </w:instrText>
          </w:r>
          <w:r w:rsidR="00255E25">
            <w:fldChar w:fldCharType="separate"/>
          </w:r>
          <w:r w:rsidR="00962ADF">
            <w:rPr>
              <w:noProof/>
            </w:rPr>
            <w:t xml:space="preserve"> [1]</w:t>
          </w:r>
          <w:r w:rsidR="00255E25">
            <w:fldChar w:fldCharType="end"/>
          </w:r>
        </w:sdtContent>
      </w:sdt>
      <w:r w:rsidR="00356FE8">
        <w:t>. Concretamente esta auditoría se realizará sobre la sede en Asturias de</w:t>
      </w:r>
      <w:r w:rsidR="00542AF2">
        <w:t>l solicitante.</w:t>
      </w:r>
    </w:p>
    <w:p w14:paraId="65EB8D8E" w14:textId="10018502" w:rsidR="00765133" w:rsidRDefault="00765133" w:rsidP="008224D2">
      <w:pPr>
        <w:pStyle w:val="Heading3"/>
        <w:rPr>
          <w:rStyle w:val="BookTitle"/>
          <w:b/>
          <w:bCs w:val="0"/>
          <w:i w:val="0"/>
          <w:iCs w:val="0"/>
          <w:spacing w:val="-10"/>
        </w:rPr>
      </w:pPr>
      <w:bookmarkStart w:id="9" w:name="_Toc165913731"/>
      <w:bookmarkStart w:id="10" w:name="_Toc165913818"/>
      <w:bookmarkStart w:id="11" w:name="_Toc167120025"/>
      <w:r>
        <w:rPr>
          <w:rStyle w:val="BookTitle"/>
          <w:b/>
          <w:bCs w:val="0"/>
          <w:i w:val="0"/>
          <w:iCs w:val="0"/>
          <w:spacing w:val="-10"/>
        </w:rPr>
        <w:t>Normativa</w:t>
      </w:r>
      <w:bookmarkEnd w:id="9"/>
      <w:bookmarkEnd w:id="10"/>
      <w:bookmarkEnd w:id="11"/>
    </w:p>
    <w:p w14:paraId="3EA2DA26" w14:textId="77777777" w:rsidR="00EE0399" w:rsidRDefault="00EE0399" w:rsidP="00EE0399">
      <w:r>
        <w:t>El presente informe de auditoría tiene como objetivo verificar el cumplimiento de la normativa actual en materia de seguridad y protección de datos personales, específicamente en el ámbito de una clínica dental. Se han considerado las siguientes regulaciones como referencia:</w:t>
      </w:r>
    </w:p>
    <w:p w14:paraId="40F9ED1D" w14:textId="32F60F33" w:rsidR="00EE0399" w:rsidRDefault="00EE0399" w:rsidP="00705D31">
      <w:pPr>
        <w:pStyle w:val="ListParagraph"/>
        <w:numPr>
          <w:ilvl w:val="0"/>
          <w:numId w:val="4"/>
        </w:numPr>
      </w:pPr>
      <w:r>
        <w:t>Reglamento (UE) 2016/679 General de Protección de Datos (RGPD)</w:t>
      </w:r>
      <w:r w:rsidR="00991C5B">
        <w:t>.</w:t>
      </w:r>
    </w:p>
    <w:p w14:paraId="4F0A4215" w14:textId="0D4C28AC" w:rsidR="00EE0399" w:rsidRDefault="00EE0399" w:rsidP="00705D31">
      <w:pPr>
        <w:pStyle w:val="ListParagraph"/>
        <w:numPr>
          <w:ilvl w:val="0"/>
          <w:numId w:val="4"/>
        </w:numPr>
      </w:pPr>
      <w:r>
        <w:t>Ley Orgánica 15/1999 de Protección de Datos Personales (LOPD)</w:t>
      </w:r>
      <w:r w:rsidR="00991C5B">
        <w:t>.</w:t>
      </w:r>
    </w:p>
    <w:p w14:paraId="311450CF" w14:textId="3DC112AB" w:rsidR="00EE0399" w:rsidRDefault="00EE0399" w:rsidP="00705D31">
      <w:pPr>
        <w:pStyle w:val="ListParagraph"/>
        <w:numPr>
          <w:ilvl w:val="0"/>
          <w:numId w:val="4"/>
        </w:numPr>
      </w:pPr>
      <w:r>
        <w:t>Reglamento de Desarrollo de la LOPD en Medidas de Seguridad (R.D 1720/2007)</w:t>
      </w:r>
      <w:r w:rsidR="00991C5B">
        <w:t>.</w:t>
      </w:r>
    </w:p>
    <w:p w14:paraId="0AE6E6D8" w14:textId="736CDB54" w:rsidR="00EE0399" w:rsidRPr="00EE0399" w:rsidRDefault="00EE0399" w:rsidP="00EE0399">
      <w:r>
        <w:t>El análisis se centra en asegurar el adecuado tratamiento de datos personales de personas físicas, garantizando el cumplimiento integral de las disposiciones legales establecidas en dichas normativas.</w:t>
      </w:r>
    </w:p>
    <w:p w14:paraId="47A05007" w14:textId="052AE401" w:rsidR="00765133" w:rsidRDefault="00765133" w:rsidP="008224D2">
      <w:pPr>
        <w:pStyle w:val="Heading3"/>
        <w:rPr>
          <w:rStyle w:val="BookTitle"/>
          <w:b/>
          <w:bCs w:val="0"/>
          <w:i w:val="0"/>
          <w:iCs w:val="0"/>
          <w:spacing w:val="-10"/>
        </w:rPr>
      </w:pPr>
      <w:bookmarkStart w:id="12" w:name="_Toc165913732"/>
      <w:bookmarkStart w:id="13" w:name="_Toc165913819"/>
      <w:bookmarkStart w:id="14" w:name="_Toc167120026"/>
      <w:r>
        <w:rPr>
          <w:rStyle w:val="BookTitle"/>
          <w:b/>
          <w:bCs w:val="0"/>
          <w:i w:val="0"/>
          <w:iCs w:val="0"/>
          <w:spacing w:val="-10"/>
        </w:rPr>
        <w:t>Fec</w:t>
      </w:r>
      <w:r w:rsidR="000D11C0">
        <w:rPr>
          <w:rStyle w:val="BookTitle"/>
          <w:b/>
          <w:bCs w:val="0"/>
          <w:i w:val="0"/>
          <w:iCs w:val="0"/>
          <w:spacing w:val="-10"/>
        </w:rPr>
        <w:t>ha de la auditoría</w:t>
      </w:r>
      <w:bookmarkEnd w:id="12"/>
      <w:bookmarkEnd w:id="13"/>
      <w:bookmarkEnd w:id="14"/>
    </w:p>
    <w:p w14:paraId="4E6FD613" w14:textId="7F97A2A9" w:rsidR="001E39B4" w:rsidRPr="001E39B4" w:rsidRDefault="0079645B" w:rsidP="001E39B4">
      <w:r>
        <w:t xml:space="preserve">El presente documento se realiza a principios de marzo con </w:t>
      </w:r>
      <w:r w:rsidR="006E4B4B">
        <w:t xml:space="preserve">objetivo </w:t>
      </w:r>
      <w:r>
        <w:t xml:space="preserve">de entregar al </w:t>
      </w:r>
      <w:r w:rsidR="006E4B4B">
        <w:t xml:space="preserve">cliente el documento final para el </w:t>
      </w:r>
      <w:r w:rsidR="008D6DC9" w:rsidRPr="008D6DC9">
        <w:rPr>
          <w:i/>
          <w:iCs/>
        </w:rPr>
        <w:t>martes, 21 de mayo de 2024</w:t>
      </w:r>
      <w:r w:rsidR="008D6DC9">
        <w:t xml:space="preserve"> como fecha límite.</w:t>
      </w:r>
    </w:p>
    <w:p w14:paraId="2AB95A3E" w14:textId="1515D2C1" w:rsidR="000D11C0" w:rsidRDefault="000D11C0" w:rsidP="008224D2">
      <w:pPr>
        <w:pStyle w:val="Heading3"/>
        <w:rPr>
          <w:rStyle w:val="BookTitle"/>
          <w:b/>
          <w:bCs w:val="0"/>
          <w:i w:val="0"/>
          <w:iCs w:val="0"/>
          <w:spacing w:val="-10"/>
        </w:rPr>
      </w:pPr>
      <w:bookmarkStart w:id="15" w:name="_Toc165913733"/>
      <w:bookmarkStart w:id="16" w:name="_Toc165913820"/>
      <w:bookmarkStart w:id="17" w:name="_Ref167059310"/>
      <w:bookmarkStart w:id="18" w:name="_Toc167120027"/>
      <w:r>
        <w:rPr>
          <w:rStyle w:val="BookTitle"/>
          <w:b/>
          <w:bCs w:val="0"/>
          <w:i w:val="0"/>
          <w:iCs w:val="0"/>
          <w:spacing w:val="-10"/>
        </w:rPr>
        <w:t>Identificación del responsable del tratamiento</w:t>
      </w:r>
      <w:bookmarkEnd w:id="15"/>
      <w:bookmarkEnd w:id="16"/>
      <w:bookmarkEnd w:id="17"/>
      <w:bookmarkEnd w:id="18"/>
    </w:p>
    <w:tbl>
      <w:tblPr>
        <w:tblStyle w:val="PlainTable3"/>
        <w:tblW w:w="0" w:type="auto"/>
        <w:tblLook w:val="04A0" w:firstRow="1" w:lastRow="0" w:firstColumn="1" w:lastColumn="0" w:noHBand="0" w:noVBand="1"/>
      </w:tblPr>
      <w:tblGrid>
        <w:gridCol w:w="4247"/>
        <w:gridCol w:w="4247"/>
      </w:tblGrid>
      <w:tr w:rsidR="00CD6D8C" w:rsidRPr="00100DC5" w14:paraId="023DB52A" w14:textId="77777777" w:rsidTr="00CD6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14:paraId="3178CC2D" w14:textId="29EBAD53" w:rsidR="00CD6D8C" w:rsidRPr="00CD6D8C" w:rsidRDefault="00CD6D8C" w:rsidP="00CD6D8C">
            <w:pPr>
              <w:jc w:val="center"/>
              <w:rPr>
                <w:lang w:val="en-US"/>
              </w:rPr>
            </w:pPr>
            <w:bookmarkStart w:id="19" w:name="_Toc165913734"/>
            <w:bookmarkStart w:id="20" w:name="_Toc165913821"/>
            <w:r w:rsidRPr="00CD6D8C">
              <w:rPr>
                <w:lang w:val="en-US"/>
              </w:rPr>
              <w:t>Donte Group S.L.U. (VITALDENT)</w:t>
            </w:r>
          </w:p>
        </w:tc>
      </w:tr>
      <w:tr w:rsidR="00CD6D8C" w14:paraId="0C5ADFA0" w14:textId="77777777" w:rsidTr="00CD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9622E3C" w14:textId="39FCD303" w:rsidR="00CD6D8C" w:rsidRDefault="00CD6D8C" w:rsidP="00CD6D8C">
            <w:r w:rsidRPr="00046E60">
              <w:t>NIF:</w:t>
            </w:r>
          </w:p>
        </w:tc>
        <w:tc>
          <w:tcPr>
            <w:tcW w:w="4247" w:type="dxa"/>
            <w:vAlign w:val="center"/>
          </w:tcPr>
          <w:p w14:paraId="5EAC202A" w14:textId="472462DC" w:rsidR="00CD6D8C" w:rsidRDefault="00CD6D8C" w:rsidP="00CD6D8C">
            <w:pPr>
              <w:cnfStyle w:val="000000100000" w:firstRow="0" w:lastRow="0" w:firstColumn="0" w:lastColumn="0" w:oddVBand="0" w:evenVBand="0" w:oddHBand="1" w:evenHBand="0" w:firstRowFirstColumn="0" w:firstRowLastColumn="0" w:lastRowFirstColumn="0" w:lastRowLastColumn="0"/>
            </w:pPr>
            <w:r w:rsidRPr="00CD6D8C">
              <w:rPr>
                <w:lang w:val="en-US"/>
              </w:rPr>
              <w:t>B87619698</w:t>
            </w:r>
          </w:p>
        </w:tc>
      </w:tr>
      <w:tr w:rsidR="00CD6D8C" w14:paraId="73AFDD88" w14:textId="77777777" w:rsidTr="00CD6D8C">
        <w:tc>
          <w:tcPr>
            <w:cnfStyle w:val="001000000000" w:firstRow="0" w:lastRow="0" w:firstColumn="1" w:lastColumn="0" w:oddVBand="0" w:evenVBand="0" w:oddHBand="0" w:evenHBand="0" w:firstRowFirstColumn="0" w:firstRowLastColumn="0" w:lastRowFirstColumn="0" w:lastRowLastColumn="0"/>
            <w:tcW w:w="4247" w:type="dxa"/>
            <w:vAlign w:val="center"/>
          </w:tcPr>
          <w:p w14:paraId="5111B2E3" w14:textId="3337DC7A" w:rsidR="00CD6D8C" w:rsidRDefault="00CD6D8C" w:rsidP="00CD6D8C">
            <w:r w:rsidRPr="00046E60">
              <w:t>Dirección:</w:t>
            </w:r>
          </w:p>
        </w:tc>
        <w:tc>
          <w:tcPr>
            <w:tcW w:w="4247" w:type="dxa"/>
            <w:vAlign w:val="center"/>
          </w:tcPr>
          <w:p w14:paraId="2F087CFE" w14:textId="6198E3D1" w:rsidR="00CD6D8C" w:rsidRDefault="00CD6D8C" w:rsidP="00CD6D8C">
            <w:pPr>
              <w:cnfStyle w:val="000000000000" w:firstRow="0" w:lastRow="0" w:firstColumn="0" w:lastColumn="0" w:oddVBand="0" w:evenVBand="0" w:oddHBand="0" w:evenHBand="0" w:firstRowFirstColumn="0" w:firstRowLastColumn="0" w:lastRowFirstColumn="0" w:lastRowLastColumn="0"/>
            </w:pPr>
            <w:r w:rsidRPr="00CD6D8C">
              <w:t>Parque Empresarial La Finca C/ Paseo del Club Deportivo, s/n. Bloque 3 – Planta Segunda (28233 - Pozuelo de Alarcón) Madrid.</w:t>
            </w:r>
          </w:p>
        </w:tc>
      </w:tr>
      <w:tr w:rsidR="00CD6D8C" w14:paraId="184EC0B0" w14:textId="77777777" w:rsidTr="00CD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D09AF67" w14:textId="01120B9E" w:rsidR="00CD6D8C" w:rsidRDefault="00CD6D8C" w:rsidP="00CD6D8C">
            <w:r w:rsidRPr="00046E60">
              <w:t>Teléfono:</w:t>
            </w:r>
          </w:p>
        </w:tc>
        <w:tc>
          <w:tcPr>
            <w:tcW w:w="4247" w:type="dxa"/>
            <w:vAlign w:val="center"/>
          </w:tcPr>
          <w:p w14:paraId="479ACA46" w14:textId="7DFACBC9" w:rsidR="00CD6D8C" w:rsidRDefault="00CD6D8C" w:rsidP="00CD6D8C">
            <w:pPr>
              <w:spacing w:after="160" w:line="259" w:lineRule="auto"/>
              <w:cnfStyle w:val="000000100000" w:firstRow="0" w:lastRow="0" w:firstColumn="0" w:lastColumn="0" w:oddVBand="0" w:evenVBand="0" w:oddHBand="1" w:evenHBand="0" w:firstRowFirstColumn="0" w:firstRowLastColumn="0" w:lastRowFirstColumn="0" w:lastRowLastColumn="0"/>
            </w:pPr>
            <w:r w:rsidRPr="00CD6D8C">
              <w:t>91 375 65 60</w:t>
            </w:r>
          </w:p>
        </w:tc>
      </w:tr>
      <w:tr w:rsidR="00CD6D8C" w14:paraId="1FBE05A0" w14:textId="77777777" w:rsidTr="00CD6D8C">
        <w:tc>
          <w:tcPr>
            <w:cnfStyle w:val="001000000000" w:firstRow="0" w:lastRow="0" w:firstColumn="1" w:lastColumn="0" w:oddVBand="0" w:evenVBand="0" w:oddHBand="0" w:evenHBand="0" w:firstRowFirstColumn="0" w:firstRowLastColumn="0" w:lastRowFirstColumn="0" w:lastRowLastColumn="0"/>
            <w:tcW w:w="4247" w:type="dxa"/>
            <w:vAlign w:val="center"/>
          </w:tcPr>
          <w:p w14:paraId="06D6C607" w14:textId="2C5450F7" w:rsidR="00CD6D8C" w:rsidRDefault="00CD6D8C" w:rsidP="00CD6D8C">
            <w:r w:rsidRPr="00046E60">
              <w:t>Correo electrónico para ejercicio de derechos relacionados con la protección de datos:</w:t>
            </w:r>
          </w:p>
        </w:tc>
        <w:tc>
          <w:tcPr>
            <w:tcW w:w="4247" w:type="dxa"/>
            <w:vAlign w:val="center"/>
          </w:tcPr>
          <w:p w14:paraId="78779C8F" w14:textId="7E9BAC0B" w:rsidR="00CD6D8C" w:rsidRDefault="00216A21" w:rsidP="00E162AE">
            <w:pPr>
              <w:keepNext/>
              <w:cnfStyle w:val="000000000000" w:firstRow="0" w:lastRow="0" w:firstColumn="0" w:lastColumn="0" w:oddVBand="0" w:evenVBand="0" w:oddHBand="0" w:evenHBand="0" w:firstRowFirstColumn="0" w:firstRowLastColumn="0" w:lastRowFirstColumn="0" w:lastRowLastColumn="0"/>
            </w:pPr>
            <w:hyperlink r:id="rId13" w:history="1">
              <w:r w:rsidR="00CD6D8C" w:rsidRPr="00AE0FF0">
                <w:rPr>
                  <w:rStyle w:val="Hyperlink"/>
                </w:rPr>
                <w:t>lopd@vitaldent.com</w:t>
              </w:r>
            </w:hyperlink>
          </w:p>
        </w:tc>
      </w:tr>
    </w:tbl>
    <w:p w14:paraId="5CE2E45D" w14:textId="29B26387" w:rsidR="00CD6D8C" w:rsidRDefault="00E162AE" w:rsidP="00BD041C">
      <w:pPr>
        <w:pStyle w:val="Caption"/>
        <w:jc w:val="center"/>
        <w:rPr>
          <w:rStyle w:val="BookTitle"/>
          <w:b w:val="0"/>
          <w:i/>
          <w:spacing w:val="-10"/>
        </w:rPr>
      </w:pPr>
      <w:r>
        <w:t xml:space="preserve">Tabla </w:t>
      </w:r>
      <w:r>
        <w:fldChar w:fldCharType="begin"/>
      </w:r>
      <w:r>
        <w:instrText xml:space="preserve"> SEQ Tabla \* ARABIC </w:instrText>
      </w:r>
      <w:r>
        <w:fldChar w:fldCharType="separate"/>
      </w:r>
      <w:r w:rsidR="00441A2C">
        <w:rPr>
          <w:noProof/>
        </w:rPr>
        <w:t>1</w:t>
      </w:r>
      <w:r>
        <w:fldChar w:fldCharType="end"/>
      </w:r>
    </w:p>
    <w:p w14:paraId="1D9B7B7F" w14:textId="77777777" w:rsidR="00E70CFE" w:rsidRDefault="00E70CFE">
      <w:pPr>
        <w:rPr>
          <w:rStyle w:val="BookTitle"/>
          <w:rFonts w:asciiTheme="majorHAnsi" w:eastAsiaTheme="majorEastAsia" w:hAnsiTheme="majorHAnsi" w:cstheme="majorBidi"/>
          <w:bCs w:val="0"/>
          <w:i w:val="0"/>
          <w:iCs w:val="0"/>
          <w:color w:val="0D0D0D" w:themeColor="text1" w:themeTint="F2"/>
          <w:spacing w:val="-10"/>
          <w:sz w:val="28"/>
        </w:rPr>
      </w:pPr>
      <w:r>
        <w:rPr>
          <w:rStyle w:val="BookTitle"/>
          <w:b w:val="0"/>
          <w:bCs w:val="0"/>
          <w:i w:val="0"/>
          <w:iCs w:val="0"/>
          <w:spacing w:val="-10"/>
        </w:rPr>
        <w:br w:type="page"/>
      </w:r>
    </w:p>
    <w:p w14:paraId="0F48A76D" w14:textId="4AEDBDE9" w:rsidR="00E70CFE" w:rsidRDefault="00E70CFE" w:rsidP="00E70CFE">
      <w:pPr>
        <w:pStyle w:val="Heading3"/>
        <w:rPr>
          <w:rStyle w:val="BookTitle"/>
          <w:b/>
          <w:bCs w:val="0"/>
          <w:i w:val="0"/>
          <w:iCs w:val="0"/>
          <w:spacing w:val="-10"/>
        </w:rPr>
      </w:pPr>
      <w:bookmarkStart w:id="21" w:name="_Ref167059316"/>
      <w:bookmarkStart w:id="22" w:name="_Toc167120028"/>
      <w:r>
        <w:rPr>
          <w:rStyle w:val="BookTitle"/>
          <w:b/>
          <w:bCs w:val="0"/>
          <w:i w:val="0"/>
          <w:iCs w:val="0"/>
          <w:spacing w:val="-10"/>
        </w:rPr>
        <w:t>Identificación del delegado de protección de datos</w:t>
      </w:r>
      <w:bookmarkEnd w:id="21"/>
      <w:bookmarkEnd w:id="22"/>
    </w:p>
    <w:tbl>
      <w:tblPr>
        <w:tblStyle w:val="PlainTable3"/>
        <w:tblW w:w="0" w:type="auto"/>
        <w:tblLook w:val="04A0" w:firstRow="1" w:lastRow="0" w:firstColumn="1" w:lastColumn="0" w:noHBand="0" w:noVBand="1"/>
      </w:tblPr>
      <w:tblGrid>
        <w:gridCol w:w="4247"/>
        <w:gridCol w:w="4247"/>
      </w:tblGrid>
      <w:tr w:rsidR="00E70CFE" w:rsidRPr="004A43F1" w14:paraId="1958ADC9" w14:textId="77777777" w:rsidTr="005572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14:paraId="316C0DC3" w14:textId="2BEE6B47" w:rsidR="00E70CFE" w:rsidRPr="004A43F1" w:rsidRDefault="004A43F1" w:rsidP="00557285">
            <w:pPr>
              <w:jc w:val="center"/>
            </w:pPr>
            <w:r w:rsidRPr="004A43F1">
              <w:t>SEGURIDAD Y PRIVACIDAD DE DATOS S.L. (FORLOPD)</w:t>
            </w:r>
          </w:p>
        </w:tc>
      </w:tr>
      <w:tr w:rsidR="00E70CFE" w14:paraId="1882253F" w14:textId="77777777" w:rsidTr="00557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A0FB77B" w14:textId="77777777" w:rsidR="00E70CFE" w:rsidRDefault="00E70CFE" w:rsidP="00557285">
            <w:r w:rsidRPr="00046E60">
              <w:t>NIF:</w:t>
            </w:r>
          </w:p>
        </w:tc>
        <w:tc>
          <w:tcPr>
            <w:tcW w:w="4247" w:type="dxa"/>
            <w:vAlign w:val="center"/>
          </w:tcPr>
          <w:p w14:paraId="47FEE41E" w14:textId="1C98F837" w:rsidR="00E70CFE" w:rsidRDefault="00C84C69" w:rsidP="00557285">
            <w:pPr>
              <w:cnfStyle w:val="000000100000" w:firstRow="0" w:lastRow="0" w:firstColumn="0" w:lastColumn="0" w:oddVBand="0" w:evenVBand="0" w:oddHBand="1" w:evenHBand="0" w:firstRowFirstColumn="0" w:firstRowLastColumn="0" w:lastRowFirstColumn="0" w:lastRowLastColumn="0"/>
            </w:pPr>
            <w:r w:rsidRPr="00C84C69">
              <w:rPr>
                <w:lang w:val="en-US"/>
              </w:rPr>
              <w:t>B98689920</w:t>
            </w:r>
          </w:p>
        </w:tc>
      </w:tr>
      <w:tr w:rsidR="00E70CFE" w14:paraId="75A36F03" w14:textId="77777777" w:rsidTr="00557285">
        <w:tc>
          <w:tcPr>
            <w:cnfStyle w:val="001000000000" w:firstRow="0" w:lastRow="0" w:firstColumn="1" w:lastColumn="0" w:oddVBand="0" w:evenVBand="0" w:oddHBand="0" w:evenHBand="0" w:firstRowFirstColumn="0" w:firstRowLastColumn="0" w:lastRowFirstColumn="0" w:lastRowLastColumn="0"/>
            <w:tcW w:w="4247" w:type="dxa"/>
            <w:vAlign w:val="center"/>
          </w:tcPr>
          <w:p w14:paraId="53DBAD44" w14:textId="77777777" w:rsidR="00E70CFE" w:rsidRDefault="00E70CFE" w:rsidP="00557285">
            <w:r w:rsidRPr="00046E60">
              <w:t>Dirección:</w:t>
            </w:r>
          </w:p>
        </w:tc>
        <w:tc>
          <w:tcPr>
            <w:tcW w:w="4247" w:type="dxa"/>
            <w:vAlign w:val="center"/>
          </w:tcPr>
          <w:p w14:paraId="2D92D934" w14:textId="74B7B1D6" w:rsidR="00E70CFE" w:rsidRDefault="00014DC1" w:rsidP="00557285">
            <w:pPr>
              <w:cnfStyle w:val="000000000000" w:firstRow="0" w:lastRow="0" w:firstColumn="0" w:lastColumn="0" w:oddVBand="0" w:evenVBand="0" w:oddHBand="0" w:evenHBand="0" w:firstRowFirstColumn="0" w:firstRowLastColumn="0" w:lastRowFirstColumn="0" w:lastRowLastColumn="0"/>
            </w:pPr>
            <w:r w:rsidRPr="00014DC1">
              <w:t>Avenida Calle Menorca 19, EDIFICIO AQUA MULTIESPACIO, planta 17, (46023 – Valencia).</w:t>
            </w:r>
          </w:p>
        </w:tc>
      </w:tr>
      <w:tr w:rsidR="00E70CFE" w14:paraId="1AFBC721" w14:textId="77777777" w:rsidTr="00557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9E6BF1A" w14:textId="77777777" w:rsidR="00E70CFE" w:rsidRDefault="00E70CFE" w:rsidP="00557285">
            <w:r w:rsidRPr="00046E60">
              <w:t>Teléfono:</w:t>
            </w:r>
          </w:p>
        </w:tc>
        <w:tc>
          <w:tcPr>
            <w:tcW w:w="4247" w:type="dxa"/>
            <w:vAlign w:val="center"/>
          </w:tcPr>
          <w:p w14:paraId="443E0969" w14:textId="4D86AB00" w:rsidR="00E70CFE" w:rsidRDefault="00E70CFE" w:rsidP="00557285">
            <w:pPr>
              <w:spacing w:after="160" w:line="259" w:lineRule="auto"/>
              <w:cnfStyle w:val="000000100000" w:firstRow="0" w:lastRow="0" w:firstColumn="0" w:lastColumn="0" w:oddVBand="0" w:evenVBand="0" w:oddHBand="1" w:evenHBand="0" w:firstRowFirstColumn="0" w:firstRowLastColumn="0" w:lastRowFirstColumn="0" w:lastRowLastColumn="0"/>
            </w:pPr>
            <w:r w:rsidRPr="00E70CFE">
              <w:t>963 12 28 68</w:t>
            </w:r>
          </w:p>
        </w:tc>
      </w:tr>
      <w:tr w:rsidR="00E70CFE" w14:paraId="03E25CCB" w14:textId="77777777" w:rsidTr="00557285">
        <w:tc>
          <w:tcPr>
            <w:cnfStyle w:val="001000000000" w:firstRow="0" w:lastRow="0" w:firstColumn="1" w:lastColumn="0" w:oddVBand="0" w:evenVBand="0" w:oddHBand="0" w:evenHBand="0" w:firstRowFirstColumn="0" w:firstRowLastColumn="0" w:lastRowFirstColumn="0" w:lastRowLastColumn="0"/>
            <w:tcW w:w="4247" w:type="dxa"/>
            <w:vAlign w:val="center"/>
          </w:tcPr>
          <w:p w14:paraId="4813097D" w14:textId="6C6E3C07" w:rsidR="00E70CFE" w:rsidRDefault="00E70CFE" w:rsidP="00557285">
            <w:r w:rsidRPr="00046E60">
              <w:t xml:space="preserve">Correo electrónico </w:t>
            </w:r>
            <w:r w:rsidR="00D54D9B">
              <w:t>de contacto</w:t>
            </w:r>
            <w:r w:rsidRPr="00046E60">
              <w:t>:</w:t>
            </w:r>
          </w:p>
        </w:tc>
        <w:tc>
          <w:tcPr>
            <w:tcW w:w="4247" w:type="dxa"/>
            <w:vAlign w:val="center"/>
          </w:tcPr>
          <w:p w14:paraId="1D5FEBB6" w14:textId="39C2CFA9" w:rsidR="00D54D9B" w:rsidRDefault="00216A21" w:rsidP="00E162AE">
            <w:pPr>
              <w:keepNext/>
              <w:cnfStyle w:val="000000000000" w:firstRow="0" w:lastRow="0" w:firstColumn="0" w:lastColumn="0" w:oddVBand="0" w:evenVBand="0" w:oddHBand="0" w:evenHBand="0" w:firstRowFirstColumn="0" w:firstRowLastColumn="0" w:lastRowFirstColumn="0" w:lastRowLastColumn="0"/>
            </w:pPr>
            <w:hyperlink r:id="rId14" w:history="1">
              <w:r w:rsidR="00D54D9B" w:rsidRPr="00FC1E43">
                <w:rPr>
                  <w:rStyle w:val="Hyperlink"/>
                </w:rPr>
                <w:t>infodpo@forlopd.es</w:t>
              </w:r>
            </w:hyperlink>
          </w:p>
        </w:tc>
      </w:tr>
    </w:tbl>
    <w:p w14:paraId="54454BAF" w14:textId="77777777" w:rsidR="00F61029" w:rsidRDefault="00F61029" w:rsidP="00F61029">
      <w:pPr>
        <w:rPr>
          <w:rStyle w:val="BookTitle"/>
          <w:b w:val="0"/>
          <w:i w:val="0"/>
          <w:spacing w:val="-10"/>
        </w:rPr>
      </w:pPr>
    </w:p>
    <w:p w14:paraId="75BC5C2A" w14:textId="4AE20148"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2</w:t>
      </w:r>
      <w:r>
        <w:fldChar w:fldCharType="end"/>
      </w:r>
    </w:p>
    <w:p w14:paraId="5519F609" w14:textId="77777777" w:rsidR="00BD041C" w:rsidRDefault="00BD041C">
      <w:pPr>
        <w:jc w:val="left"/>
        <w:rPr>
          <w:rStyle w:val="BookTitle"/>
          <w:rFonts w:eastAsiaTheme="majorEastAsia" w:cstheme="majorBidi"/>
          <w:i w:val="0"/>
          <w:caps/>
          <w:color w:val="0D0D0D" w:themeColor="text1" w:themeTint="F2"/>
          <w:spacing w:val="-10"/>
          <w:sz w:val="32"/>
          <w:szCs w:val="26"/>
        </w:rPr>
      </w:pPr>
      <w:r>
        <w:rPr>
          <w:rStyle w:val="BookTitle"/>
          <w:b w:val="0"/>
          <w:i w:val="0"/>
          <w:spacing w:val="-10"/>
        </w:rPr>
        <w:br w:type="page"/>
      </w:r>
    </w:p>
    <w:p w14:paraId="29D0C3B2" w14:textId="4017335B" w:rsidR="004E049B" w:rsidRPr="005B085A" w:rsidRDefault="000D11C0" w:rsidP="004E049B">
      <w:pPr>
        <w:pStyle w:val="Heading2"/>
        <w:rPr>
          <w:spacing w:val="-10"/>
        </w:rPr>
      </w:pPr>
      <w:bookmarkStart w:id="23" w:name="_Toc167120029"/>
      <w:r w:rsidRPr="001D5734">
        <w:rPr>
          <w:rStyle w:val="BookTitle"/>
          <w:b/>
          <w:i w:val="0"/>
          <w:spacing w:val="-10"/>
        </w:rPr>
        <w:t>Situación actual</w:t>
      </w:r>
      <w:bookmarkEnd w:id="19"/>
      <w:bookmarkEnd w:id="20"/>
      <w:bookmarkEnd w:id="23"/>
    </w:p>
    <w:p w14:paraId="72C464D0" w14:textId="2E198831" w:rsidR="004E049B" w:rsidRPr="007C3BF5" w:rsidRDefault="000D11C0" w:rsidP="004E049B">
      <w:pPr>
        <w:pStyle w:val="Heading3"/>
        <w:rPr>
          <w:bCs/>
          <w:iCs/>
          <w:spacing w:val="-10"/>
        </w:rPr>
      </w:pPr>
      <w:bookmarkStart w:id="24" w:name="_Toc165913735"/>
      <w:bookmarkStart w:id="25" w:name="_Toc165913822"/>
      <w:bookmarkStart w:id="26" w:name="_Toc167120030"/>
      <w:r>
        <w:rPr>
          <w:rStyle w:val="BookTitle"/>
          <w:b/>
          <w:bCs w:val="0"/>
          <w:i w:val="0"/>
          <w:iCs w:val="0"/>
          <w:spacing w:val="-10"/>
        </w:rPr>
        <w:t>Actividad de la empresa</w:t>
      </w:r>
      <w:bookmarkEnd w:id="24"/>
      <w:bookmarkEnd w:id="25"/>
      <w:bookmarkEnd w:id="26"/>
      <w:r w:rsidR="002841C7">
        <w:rPr>
          <w:rStyle w:val="BookTitle"/>
          <w:b/>
          <w:i w:val="0"/>
          <w:spacing w:val="-10"/>
        </w:rPr>
        <w:t xml:space="preserve"> </w:t>
      </w:r>
    </w:p>
    <w:p w14:paraId="4F01F1F2" w14:textId="7E0684E1" w:rsidR="001E39B4" w:rsidRDefault="005D70E8" w:rsidP="001E39B4">
      <w:r w:rsidRPr="005D70E8">
        <w:t>Vitaldent es la compañía líder en España en el sector de la salud dental, con más de 380 clínicas en todo el país. Ofrece servicios integrales de odontología, desde diagnóstico hasta tratamientos innovadores, con un enfoque en la calidad y la accesibilidad para todos.</w:t>
      </w:r>
    </w:p>
    <w:p w14:paraId="1F9F8CDC" w14:textId="45C0F190" w:rsidR="00E85BEA" w:rsidRPr="007C3BF5" w:rsidRDefault="000D11C0" w:rsidP="00E85BEA">
      <w:pPr>
        <w:pStyle w:val="Heading3"/>
        <w:rPr>
          <w:spacing w:val="-10"/>
        </w:rPr>
      </w:pPr>
      <w:bookmarkStart w:id="27" w:name="_Toc165913736"/>
      <w:bookmarkStart w:id="28" w:name="_Toc165913823"/>
      <w:bookmarkStart w:id="29" w:name="_Toc167120031"/>
      <w:r>
        <w:rPr>
          <w:rStyle w:val="BookTitle"/>
          <w:b/>
          <w:bCs w:val="0"/>
          <w:i w:val="0"/>
          <w:iCs w:val="0"/>
          <w:spacing w:val="-10"/>
        </w:rPr>
        <w:t>Organización de la empresa y equipamiento</w:t>
      </w:r>
      <w:bookmarkEnd w:id="27"/>
      <w:bookmarkEnd w:id="28"/>
      <w:bookmarkEnd w:id="29"/>
    </w:p>
    <w:p w14:paraId="581FFE69" w14:textId="3C7F182F" w:rsidR="00E85BEA" w:rsidRDefault="00E85BEA" w:rsidP="00E85BEA">
      <w:r>
        <w:t xml:space="preserve">Respecto a la organización, </w:t>
      </w:r>
      <w:r w:rsidRPr="00E85BEA">
        <w:t>Vitaldent opera bajo un modelo de negocio mixto, combinando clínicas propias con franquicias. La sede central se encuentra en Pozuelo de Alarcón (Madrid), desde donde se gestionan aspectos como marketing, compras, formación y soporte a las clínicas. Cada clínica, ya sea propia o franquicia, cuenta con un equipo de profesionales de la salud dental, incluyendo odontólogos, higienistas y auxiliares.</w:t>
      </w:r>
    </w:p>
    <w:p w14:paraId="1146A7E9" w14:textId="31108D8B" w:rsidR="00A05089" w:rsidRDefault="00A05089" w:rsidP="00A05089">
      <w:r>
        <w:t>Además, Vitaldent se enorgullece de utilizar tecnología de vanguardia en sus clínicas. Esto incluye:</w:t>
      </w:r>
    </w:p>
    <w:p w14:paraId="3EC8C05D" w14:textId="77777777" w:rsidR="00A05089" w:rsidRDefault="00A05089" w:rsidP="00A05089">
      <w:pPr>
        <w:pStyle w:val="ListParagraph"/>
        <w:numPr>
          <w:ilvl w:val="0"/>
          <w:numId w:val="5"/>
        </w:numPr>
      </w:pPr>
      <w:r w:rsidRPr="00A05089">
        <w:rPr>
          <w:b/>
          <w:bCs/>
        </w:rPr>
        <w:t>Equipos de radiodiagnóstico:</w:t>
      </w:r>
      <w:r>
        <w:t xml:space="preserve"> Radiografías digitales y ortopantomografías para un diagnóstico preciso y rápido.</w:t>
      </w:r>
    </w:p>
    <w:p w14:paraId="1C0B2F0C" w14:textId="77777777" w:rsidR="00A05089" w:rsidRDefault="00A05089" w:rsidP="00A05089">
      <w:pPr>
        <w:pStyle w:val="ListParagraph"/>
        <w:numPr>
          <w:ilvl w:val="0"/>
          <w:numId w:val="5"/>
        </w:numPr>
      </w:pPr>
      <w:r w:rsidRPr="00AE78DF">
        <w:rPr>
          <w:b/>
          <w:bCs/>
        </w:rPr>
        <w:t>Escáneres intraorales:</w:t>
      </w:r>
      <w:r>
        <w:t xml:space="preserve"> Para tomar impresiones digitales en 3D, mejorando la precisión y comodidad de los tratamientos.</w:t>
      </w:r>
    </w:p>
    <w:p w14:paraId="23768D30" w14:textId="77777777" w:rsidR="00A05089" w:rsidRDefault="00A05089" w:rsidP="00A05089">
      <w:pPr>
        <w:pStyle w:val="ListParagraph"/>
        <w:numPr>
          <w:ilvl w:val="0"/>
          <w:numId w:val="5"/>
        </w:numPr>
      </w:pPr>
      <w:r w:rsidRPr="00AE78DF">
        <w:rPr>
          <w:b/>
          <w:bCs/>
        </w:rPr>
        <w:t>Láser dental:</w:t>
      </w:r>
      <w:r>
        <w:t xml:space="preserve"> Utilizado en diversas intervenciones, como cirugía, blanqueamiento y tratamiento de encías.</w:t>
      </w:r>
    </w:p>
    <w:p w14:paraId="421344FE" w14:textId="77777777" w:rsidR="00A05089" w:rsidRDefault="00A05089" w:rsidP="00A05089">
      <w:pPr>
        <w:pStyle w:val="ListParagraph"/>
        <w:numPr>
          <w:ilvl w:val="0"/>
          <w:numId w:val="5"/>
        </w:numPr>
      </w:pPr>
      <w:r w:rsidRPr="00AE78DF">
        <w:rPr>
          <w:b/>
          <w:bCs/>
        </w:rPr>
        <w:t>Sillones dentales ergonómicos:</w:t>
      </w:r>
      <w:r>
        <w:t xml:space="preserve"> Para garantizar la comodidad del paciente durante los procedimientos.</w:t>
      </w:r>
    </w:p>
    <w:p w14:paraId="672A59EB" w14:textId="4B1364EA" w:rsidR="00A05089" w:rsidRDefault="00A05089" w:rsidP="00A05089">
      <w:pPr>
        <w:pStyle w:val="ListParagraph"/>
        <w:numPr>
          <w:ilvl w:val="0"/>
          <w:numId w:val="5"/>
        </w:numPr>
      </w:pPr>
      <w:r w:rsidRPr="00AE78DF">
        <w:rPr>
          <w:b/>
          <w:bCs/>
        </w:rPr>
        <w:t>Software de gestión dental:</w:t>
      </w:r>
      <w:r>
        <w:t xml:space="preserve"> Para optimizar la gestión de citas, historiales clínicos y facturación.</w:t>
      </w:r>
    </w:p>
    <w:p w14:paraId="56A31C06" w14:textId="31599411" w:rsidR="00A05089" w:rsidRPr="00E85BEA" w:rsidRDefault="00A05089" w:rsidP="00A05089">
      <w:r>
        <w:t>Además, también invierte en la formación continua de su personal para garantizar que estén al día con las últimas técnicas y tecnologías en el campo de la odontología</w:t>
      </w:r>
    </w:p>
    <w:p w14:paraId="6B0E5282" w14:textId="6E5838BD" w:rsidR="007C3BF5" w:rsidRPr="007C3BF5" w:rsidRDefault="000D11C0" w:rsidP="007C3BF5">
      <w:pPr>
        <w:pStyle w:val="Heading3"/>
        <w:rPr>
          <w:spacing w:val="-10"/>
        </w:rPr>
      </w:pPr>
      <w:bookmarkStart w:id="30" w:name="_Toc165913737"/>
      <w:bookmarkStart w:id="31" w:name="_Toc165913824"/>
      <w:bookmarkStart w:id="32" w:name="_Toc167120032"/>
      <w:r>
        <w:rPr>
          <w:rStyle w:val="BookTitle"/>
          <w:b/>
          <w:bCs w:val="0"/>
          <w:i w:val="0"/>
          <w:iCs w:val="0"/>
          <w:spacing w:val="-10"/>
        </w:rPr>
        <w:t>Gestión de información de la empresa</w:t>
      </w:r>
      <w:bookmarkEnd w:id="30"/>
      <w:bookmarkEnd w:id="31"/>
      <w:bookmarkEnd w:id="32"/>
    </w:p>
    <w:p w14:paraId="00ECED71" w14:textId="4F47A5E0" w:rsidR="007C3BF5" w:rsidRDefault="007C3BF5" w:rsidP="007C3BF5">
      <w:r>
        <w:t>Vitaldent ha implementado un sistema de gestión de la información basado en la nube de Microsoft, llamado Proyecto Apolo, con el objetivo de optimizar sus procesos y mejorar la toma de decisiones. Este sistema integra diferentes herramientas:</w:t>
      </w:r>
    </w:p>
    <w:p w14:paraId="2D691B33" w14:textId="77777777" w:rsidR="007C3BF5" w:rsidRDefault="007C3BF5" w:rsidP="007C3BF5">
      <w:pPr>
        <w:pStyle w:val="ListParagraph"/>
        <w:numPr>
          <w:ilvl w:val="0"/>
          <w:numId w:val="6"/>
        </w:numPr>
      </w:pPr>
      <w:r w:rsidRPr="007C3BF5">
        <w:rPr>
          <w:b/>
          <w:bCs/>
        </w:rPr>
        <w:t>Dynamics 365 Finance &amp; Operations:</w:t>
      </w:r>
      <w:r>
        <w:t xml:space="preserve"> Permite automatizar y modernizar las operaciones financieras, supervisar el rendimiento en tiempo real y realizar estimaciones a futuro.</w:t>
      </w:r>
    </w:p>
    <w:p w14:paraId="362D8B11" w14:textId="77777777" w:rsidR="007C3BF5" w:rsidRDefault="007C3BF5" w:rsidP="007C3BF5">
      <w:pPr>
        <w:pStyle w:val="ListParagraph"/>
        <w:numPr>
          <w:ilvl w:val="0"/>
          <w:numId w:val="6"/>
        </w:numPr>
      </w:pPr>
      <w:r w:rsidRPr="007C3BF5">
        <w:rPr>
          <w:b/>
          <w:bCs/>
        </w:rPr>
        <w:t>Dynamics 365 Customer Engagement:</w:t>
      </w:r>
      <w:r>
        <w:t xml:space="preserve"> Personaliza la atención al cliente y facilita la comunicación entre las clínicas y los pacientes.</w:t>
      </w:r>
    </w:p>
    <w:p w14:paraId="1E13D6FF" w14:textId="15B0AEC5" w:rsidR="001E39B4" w:rsidRDefault="007C3BF5" w:rsidP="007C3BF5">
      <w:pPr>
        <w:pStyle w:val="ListParagraph"/>
        <w:numPr>
          <w:ilvl w:val="0"/>
          <w:numId w:val="6"/>
        </w:numPr>
      </w:pPr>
      <w:r w:rsidRPr="007C3BF5">
        <w:rPr>
          <w:b/>
          <w:bCs/>
        </w:rPr>
        <w:t>Microsoft Teams:</w:t>
      </w:r>
      <w:r>
        <w:t xml:space="preserve"> Mejora la comunicación interna y la colaboración entre los diferentes equipos y clínicas.</w:t>
      </w:r>
    </w:p>
    <w:p w14:paraId="6D3AB21E" w14:textId="77777777" w:rsidR="007C3BF5" w:rsidRPr="001E39B4" w:rsidRDefault="007C3BF5" w:rsidP="001E39B4"/>
    <w:p w14:paraId="34D8C813" w14:textId="77777777" w:rsidR="00F61029" w:rsidRDefault="00F61029">
      <w:pPr>
        <w:jc w:val="left"/>
        <w:rPr>
          <w:rStyle w:val="BookTitle"/>
          <w:rFonts w:eastAsiaTheme="majorEastAsia" w:cstheme="majorBidi"/>
          <w:bCs w:val="0"/>
          <w:i w:val="0"/>
          <w:iCs w:val="0"/>
          <w:caps/>
          <w:color w:val="0D0D0D" w:themeColor="text1" w:themeTint="F2"/>
          <w:spacing w:val="-10"/>
          <w:sz w:val="32"/>
          <w:szCs w:val="26"/>
        </w:rPr>
      </w:pPr>
      <w:bookmarkStart w:id="33" w:name="_Toc165913738"/>
      <w:bookmarkStart w:id="34" w:name="_Toc165913825"/>
      <w:r>
        <w:rPr>
          <w:rStyle w:val="BookTitle"/>
          <w:b w:val="0"/>
          <w:bCs w:val="0"/>
          <w:i w:val="0"/>
          <w:iCs w:val="0"/>
          <w:spacing w:val="-10"/>
        </w:rPr>
        <w:br w:type="page"/>
      </w:r>
    </w:p>
    <w:p w14:paraId="55F95927" w14:textId="69C88B85" w:rsidR="000D11C0" w:rsidRDefault="008224D2" w:rsidP="008224D2">
      <w:pPr>
        <w:pStyle w:val="Heading2"/>
        <w:rPr>
          <w:rStyle w:val="BookTitle"/>
          <w:b/>
          <w:bCs w:val="0"/>
          <w:i w:val="0"/>
          <w:iCs w:val="0"/>
          <w:spacing w:val="-10"/>
        </w:rPr>
      </w:pPr>
      <w:bookmarkStart w:id="35" w:name="_Toc167120033"/>
      <w:r>
        <w:rPr>
          <w:rStyle w:val="BookTitle"/>
          <w:b/>
          <w:bCs w:val="0"/>
          <w:i w:val="0"/>
          <w:iCs w:val="0"/>
          <w:spacing w:val="-10"/>
        </w:rPr>
        <w:t xml:space="preserve">Ficheros </w:t>
      </w:r>
      <w:r w:rsidR="00D72B2F">
        <w:rPr>
          <w:rStyle w:val="BookTitle"/>
          <w:b/>
          <w:bCs w:val="0"/>
          <w:i w:val="0"/>
          <w:iCs w:val="0"/>
          <w:spacing w:val="-10"/>
        </w:rPr>
        <w:t>objeto de</w:t>
      </w:r>
      <w:r w:rsidR="000D11C0">
        <w:rPr>
          <w:rStyle w:val="BookTitle"/>
          <w:b/>
          <w:bCs w:val="0"/>
          <w:i w:val="0"/>
          <w:iCs w:val="0"/>
          <w:spacing w:val="-10"/>
        </w:rPr>
        <w:t xml:space="preserve"> la auditoría</w:t>
      </w:r>
      <w:bookmarkEnd w:id="33"/>
      <w:bookmarkEnd w:id="34"/>
      <w:bookmarkEnd w:id="35"/>
    </w:p>
    <w:p w14:paraId="27690811" w14:textId="69B041A7" w:rsidR="00E829E2" w:rsidRPr="00E829E2" w:rsidRDefault="00E84474" w:rsidP="00370F13">
      <w:pPr>
        <w:pStyle w:val="Heading3"/>
      </w:pPr>
      <w:bookmarkStart w:id="36" w:name="_Toc167120034"/>
      <w:r>
        <w:t>Clasificación de los ficheros</w:t>
      </w:r>
      <w:bookmarkEnd w:id="36"/>
    </w:p>
    <w:p w14:paraId="77BD93A0" w14:textId="06F9614B" w:rsidR="001E39B4" w:rsidRDefault="00EA523F" w:rsidP="00370F13">
      <w:pPr>
        <w:pStyle w:val="Heading4"/>
      </w:pPr>
      <w:r>
        <w:t xml:space="preserve">Fichero de </w:t>
      </w:r>
      <w:r w:rsidR="001D280D">
        <w:t>datos de pacientes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4"/>
      </w:tblGrid>
      <w:tr w:rsidR="00F35CA9" w14:paraId="03912E25" w14:textId="77777777" w:rsidTr="00AF5A50">
        <w:tc>
          <w:tcPr>
            <w:tcW w:w="8494" w:type="dxa"/>
          </w:tcPr>
          <w:p w14:paraId="16B39CC0" w14:textId="3A52ECB5" w:rsidR="00F35CA9" w:rsidRDefault="00AF5A50" w:rsidP="00F35CA9">
            <w:r w:rsidRPr="00684D88">
              <w:rPr>
                <w:b/>
                <w:bCs/>
              </w:rPr>
              <w:t>Fichero:</w:t>
            </w:r>
            <w:r>
              <w:t xml:space="preserve"> </w:t>
            </w:r>
            <w:r w:rsidR="00C5699C">
              <w:t>PACIENTES</w:t>
            </w:r>
            <w:r w:rsidR="00120640">
              <w:t>.</w:t>
            </w:r>
          </w:p>
        </w:tc>
      </w:tr>
      <w:tr w:rsidR="00AF5A50" w14:paraId="4E0DC502" w14:textId="77777777" w:rsidTr="00AF5A50">
        <w:tc>
          <w:tcPr>
            <w:tcW w:w="8494" w:type="dxa"/>
          </w:tcPr>
          <w:p w14:paraId="78FAF173" w14:textId="03B10D2B" w:rsidR="00AF5A50" w:rsidRDefault="00AF5A50" w:rsidP="00F35CA9">
            <w:r w:rsidRPr="00684D88">
              <w:rPr>
                <w:b/>
                <w:bCs/>
              </w:rPr>
              <w:t>Tratamientos:</w:t>
            </w:r>
            <w:r w:rsidR="00C5699C">
              <w:t xml:space="preserve"> GESTIÓN DE PACIENTES</w:t>
            </w:r>
            <w:r w:rsidR="00120640">
              <w:t>.</w:t>
            </w:r>
          </w:p>
        </w:tc>
      </w:tr>
      <w:tr w:rsidR="00AF5A50" w14:paraId="3A17798A" w14:textId="77777777" w:rsidTr="00AF5A50">
        <w:tc>
          <w:tcPr>
            <w:tcW w:w="8494" w:type="dxa"/>
          </w:tcPr>
          <w:p w14:paraId="51BF7C7C" w14:textId="2C34E139" w:rsidR="00AF5A50" w:rsidRDefault="00AF5A50" w:rsidP="00F35CA9">
            <w:r w:rsidRPr="00684D88">
              <w:rPr>
                <w:b/>
                <w:bCs/>
              </w:rPr>
              <w:t>Ubicación Principal:</w:t>
            </w:r>
            <w:r>
              <w:t xml:space="preserve"> </w:t>
            </w:r>
            <w:r w:rsidR="00F9624E" w:rsidRPr="00F9624E">
              <w:t>BASE DE DATOS DE LA APLICACIÓN VITALDENT</w:t>
            </w:r>
            <w:r w:rsidR="00120640">
              <w:t>.</w:t>
            </w:r>
          </w:p>
        </w:tc>
      </w:tr>
      <w:tr w:rsidR="00AF5A50" w14:paraId="6A749FA7" w14:textId="77777777" w:rsidTr="00AF5A50">
        <w:tc>
          <w:tcPr>
            <w:tcW w:w="8494" w:type="dxa"/>
          </w:tcPr>
          <w:p w14:paraId="271EFA4A" w14:textId="46114FC4" w:rsidR="00AF5A50" w:rsidRDefault="00AF5A50" w:rsidP="00F35CA9">
            <w:r w:rsidRPr="00684D88">
              <w:rPr>
                <w:b/>
                <w:bCs/>
              </w:rPr>
              <w:t>Finalidad:</w:t>
            </w:r>
            <w:r w:rsidR="00021C4A">
              <w:t xml:space="preserve"> </w:t>
            </w:r>
            <w:r w:rsidR="00021C4A" w:rsidRPr="00021C4A">
              <w:t>ALMACENAMIENTO DE DATOS PERSONALES, INFORMACIÓN CLÍNICA BÁSICA Y DATOS BANCARIOS DE LOS PACIENTES.</w:t>
            </w:r>
          </w:p>
        </w:tc>
      </w:tr>
      <w:tr w:rsidR="00AF5A50" w14:paraId="0C588339" w14:textId="77777777" w:rsidTr="00AF5A50">
        <w:tc>
          <w:tcPr>
            <w:tcW w:w="8494" w:type="dxa"/>
          </w:tcPr>
          <w:p w14:paraId="70F89AD3" w14:textId="1E29920A" w:rsidR="00AF5A50" w:rsidRDefault="00AF5A50" w:rsidP="00F35CA9">
            <w:r w:rsidRPr="00684D88">
              <w:rPr>
                <w:b/>
                <w:bCs/>
              </w:rPr>
              <w:t xml:space="preserve">Medidas de Seguridad: </w:t>
            </w:r>
            <w:r w:rsidR="003A7DAC">
              <w:t>ALTO</w:t>
            </w:r>
            <w:r w:rsidR="00120640">
              <w:t>.</w:t>
            </w:r>
          </w:p>
        </w:tc>
      </w:tr>
      <w:tr w:rsidR="00882C0A" w:rsidRPr="00974366" w14:paraId="46A6FDAD" w14:textId="77777777" w:rsidTr="00AF5A50">
        <w:tc>
          <w:tcPr>
            <w:tcW w:w="8494" w:type="dxa"/>
          </w:tcPr>
          <w:p w14:paraId="147E26E6" w14:textId="21A802C2" w:rsidR="00882C0A" w:rsidRPr="00B450C9" w:rsidRDefault="00882C0A" w:rsidP="00E162AE">
            <w:pPr>
              <w:keepNext/>
            </w:pPr>
            <w:r w:rsidRPr="00B450C9">
              <w:rPr>
                <w:b/>
              </w:rPr>
              <w:t>Contenido:</w:t>
            </w:r>
            <w:r w:rsidR="00702E95" w:rsidRPr="00B450C9">
              <w:t xml:space="preserve"> </w:t>
            </w:r>
            <w:r w:rsidR="00120640" w:rsidRPr="00B450C9">
              <w:t>DNI, NOMBRE, APELLIDOS, DIRECCIÓN, FECHA DE NACIMIENTO, TELÉFONO, EMAIL, HISTORIAL CLÍNICO, DATOS BANCARIOS.</w:t>
            </w:r>
          </w:p>
        </w:tc>
      </w:tr>
    </w:tbl>
    <w:p w14:paraId="42493052" w14:textId="6096E452"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3</w:t>
      </w:r>
      <w:r>
        <w:fldChar w:fldCharType="end"/>
      </w:r>
    </w:p>
    <w:p w14:paraId="5BAC360B" w14:textId="5410B161" w:rsidR="00EA523F" w:rsidRDefault="00EA523F" w:rsidP="00370F13">
      <w:pPr>
        <w:pStyle w:val="Heading4"/>
      </w:pPr>
      <w:r>
        <w:t xml:space="preserve">Fichero de </w:t>
      </w:r>
      <w:r w:rsidR="00830B25">
        <w:t>empleados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4"/>
      </w:tblGrid>
      <w:tr w:rsidR="00AF5A50" w14:paraId="7E3F2B0C" w14:textId="77777777" w:rsidTr="00557285">
        <w:tc>
          <w:tcPr>
            <w:tcW w:w="8494" w:type="dxa"/>
          </w:tcPr>
          <w:p w14:paraId="622D4865" w14:textId="1A4FBD8A" w:rsidR="00AF5A50" w:rsidRDefault="00AF5A50" w:rsidP="00557285">
            <w:r w:rsidRPr="00684D88">
              <w:rPr>
                <w:b/>
                <w:bCs/>
              </w:rPr>
              <w:t>Fichero:</w:t>
            </w:r>
            <w:r>
              <w:t xml:space="preserve"> </w:t>
            </w:r>
            <w:r w:rsidR="00C5699C">
              <w:t>LABORAL</w:t>
            </w:r>
            <w:r w:rsidR="00120640">
              <w:t>.</w:t>
            </w:r>
          </w:p>
        </w:tc>
      </w:tr>
      <w:tr w:rsidR="00AF5A50" w14:paraId="76C6A037" w14:textId="77777777" w:rsidTr="00557285">
        <w:tc>
          <w:tcPr>
            <w:tcW w:w="8494" w:type="dxa"/>
          </w:tcPr>
          <w:p w14:paraId="58635BD3" w14:textId="00270C30" w:rsidR="00AF5A50" w:rsidRDefault="00AF5A50" w:rsidP="00557285">
            <w:r w:rsidRPr="00684D88">
              <w:rPr>
                <w:b/>
                <w:bCs/>
              </w:rPr>
              <w:t>Tratamientos:</w:t>
            </w:r>
            <w:r w:rsidR="00C5699C" w:rsidRPr="00684D88">
              <w:rPr>
                <w:b/>
                <w:bCs/>
              </w:rPr>
              <w:t xml:space="preserve"> </w:t>
            </w:r>
            <w:r w:rsidR="00C5699C">
              <w:t>GESTIÓN DEL PERSONAL</w:t>
            </w:r>
            <w:r w:rsidR="00120640">
              <w:t>.</w:t>
            </w:r>
          </w:p>
        </w:tc>
      </w:tr>
      <w:tr w:rsidR="00AF5A50" w14:paraId="5D8374B9" w14:textId="77777777" w:rsidTr="00557285">
        <w:tc>
          <w:tcPr>
            <w:tcW w:w="8494" w:type="dxa"/>
          </w:tcPr>
          <w:p w14:paraId="3CFD53C5" w14:textId="750B31A0" w:rsidR="00AF5A50" w:rsidRDefault="00AF5A50" w:rsidP="00557285">
            <w:r w:rsidRPr="00684D88">
              <w:rPr>
                <w:b/>
                <w:bCs/>
              </w:rPr>
              <w:t>Ubicación Principal:</w:t>
            </w:r>
            <w:r>
              <w:t xml:space="preserve"> </w:t>
            </w:r>
            <w:r w:rsidR="0015507F" w:rsidRPr="0015507F">
              <w:t>BASE DE DATOS DE LA APLICACIÓN VITALDENT</w:t>
            </w:r>
            <w:r w:rsidR="00120640">
              <w:t>.</w:t>
            </w:r>
          </w:p>
        </w:tc>
      </w:tr>
      <w:tr w:rsidR="00AF5A50" w14:paraId="03023E56" w14:textId="77777777" w:rsidTr="00557285">
        <w:tc>
          <w:tcPr>
            <w:tcW w:w="8494" w:type="dxa"/>
          </w:tcPr>
          <w:p w14:paraId="1721B3FA" w14:textId="71E12EBD" w:rsidR="00AF5A50" w:rsidRDefault="00AF5A50" w:rsidP="00557285">
            <w:r w:rsidRPr="00684D88">
              <w:rPr>
                <w:b/>
                <w:bCs/>
              </w:rPr>
              <w:t>Finalidad:</w:t>
            </w:r>
            <w:r w:rsidR="0015507F">
              <w:t xml:space="preserve"> </w:t>
            </w:r>
            <w:r w:rsidR="0015507F" w:rsidRPr="0015507F">
              <w:t>ALMACENAMIENTO DE DATOS PERSONALES Y REGISTROS RELACIONADOS CON EL PERSONAL EMPLEADO EN LA CLÍNICA DENTAL.</w:t>
            </w:r>
            <w:r w:rsidR="007714DF">
              <w:t xml:space="preserve"> </w:t>
            </w:r>
          </w:p>
        </w:tc>
      </w:tr>
      <w:tr w:rsidR="00AF5A50" w14:paraId="08825687" w14:textId="77777777" w:rsidTr="00557285">
        <w:tc>
          <w:tcPr>
            <w:tcW w:w="8494" w:type="dxa"/>
          </w:tcPr>
          <w:p w14:paraId="081E2BC8" w14:textId="497BBD10" w:rsidR="00AF5A50" w:rsidRDefault="00AF5A50" w:rsidP="00557285">
            <w:r w:rsidRPr="00684D88">
              <w:rPr>
                <w:b/>
                <w:bCs/>
              </w:rPr>
              <w:t xml:space="preserve">Medidas de Seguridad: </w:t>
            </w:r>
            <w:r w:rsidR="003A7DAC">
              <w:t>MEDIO</w:t>
            </w:r>
            <w:r w:rsidR="00120640">
              <w:t>.</w:t>
            </w:r>
          </w:p>
        </w:tc>
      </w:tr>
      <w:tr w:rsidR="00702E95" w14:paraId="2A183F23" w14:textId="77777777" w:rsidTr="00557285">
        <w:tc>
          <w:tcPr>
            <w:tcW w:w="8494" w:type="dxa"/>
          </w:tcPr>
          <w:p w14:paraId="0FD644C0" w14:textId="698BAED3" w:rsidR="00702E95" w:rsidRDefault="00702E95" w:rsidP="00E162AE">
            <w:pPr>
              <w:keepNext/>
            </w:pPr>
            <w:r w:rsidRPr="00684D88">
              <w:rPr>
                <w:b/>
                <w:bCs/>
              </w:rPr>
              <w:t>Contenido:</w:t>
            </w:r>
            <w:r>
              <w:t xml:space="preserve"> </w:t>
            </w:r>
            <w:r w:rsidR="007A0695" w:rsidRPr="007A0695">
              <w:t>DNI, NOMBRE, APELLIDOS, DIRECCIÓN, FECHA DE NACIMIENTO, TELÉFONO, EMAIL, INFORMACIÓN LABORAL (PUESTO, SALARIO, HORARIO), DATOS BANCARIOS (PARA EL PAGO DE NÓMINAS).</w:t>
            </w:r>
          </w:p>
        </w:tc>
      </w:tr>
    </w:tbl>
    <w:p w14:paraId="4E76DF38" w14:textId="2EADC3F1"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4</w:t>
      </w:r>
      <w:r>
        <w:fldChar w:fldCharType="end"/>
      </w:r>
    </w:p>
    <w:p w14:paraId="6720C513" w14:textId="357E0C88" w:rsidR="00830B25" w:rsidRDefault="00830B25" w:rsidP="00370F13">
      <w:pPr>
        <w:pStyle w:val="Heading4"/>
      </w:pPr>
      <w:r>
        <w:t xml:space="preserve">Fichero de </w:t>
      </w:r>
      <w:r w:rsidR="00451607">
        <w:t>citas de pacientes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4"/>
      </w:tblGrid>
      <w:tr w:rsidR="00AF5A50" w14:paraId="6A6C49E3" w14:textId="77777777" w:rsidTr="00557285">
        <w:tc>
          <w:tcPr>
            <w:tcW w:w="8494" w:type="dxa"/>
          </w:tcPr>
          <w:p w14:paraId="55885687" w14:textId="6095E78E" w:rsidR="00AF5A50" w:rsidRDefault="00AF5A50" w:rsidP="00557285">
            <w:r w:rsidRPr="00684D88">
              <w:rPr>
                <w:b/>
                <w:bCs/>
              </w:rPr>
              <w:t>Fichero:</w:t>
            </w:r>
            <w:r>
              <w:t xml:space="preserve"> </w:t>
            </w:r>
            <w:r w:rsidR="008632F3">
              <w:t>CITAS PACIENTES</w:t>
            </w:r>
            <w:r w:rsidR="007714DF">
              <w:t>.</w:t>
            </w:r>
          </w:p>
        </w:tc>
      </w:tr>
      <w:tr w:rsidR="00AF5A50" w14:paraId="6DAED770" w14:textId="77777777" w:rsidTr="00557285">
        <w:tc>
          <w:tcPr>
            <w:tcW w:w="8494" w:type="dxa"/>
          </w:tcPr>
          <w:p w14:paraId="575B894B" w14:textId="330A005D" w:rsidR="00AF5A50" w:rsidRDefault="00AF5A50" w:rsidP="00557285">
            <w:r w:rsidRPr="00684D88">
              <w:rPr>
                <w:b/>
                <w:bCs/>
              </w:rPr>
              <w:t>Tratamientos:</w:t>
            </w:r>
            <w:r w:rsidR="008632F3">
              <w:t xml:space="preserve"> GESTIÓN DE PACIENTES</w:t>
            </w:r>
            <w:r w:rsidR="007714DF">
              <w:t>.</w:t>
            </w:r>
          </w:p>
        </w:tc>
      </w:tr>
      <w:tr w:rsidR="00AF5A50" w14:paraId="79F7F2EC" w14:textId="77777777" w:rsidTr="00557285">
        <w:tc>
          <w:tcPr>
            <w:tcW w:w="8494" w:type="dxa"/>
          </w:tcPr>
          <w:p w14:paraId="678BD1AE" w14:textId="21BCBC70" w:rsidR="00AF5A50" w:rsidRDefault="00AF5A50" w:rsidP="00557285">
            <w:r w:rsidRPr="00684D88">
              <w:rPr>
                <w:b/>
                <w:bCs/>
              </w:rPr>
              <w:t xml:space="preserve">Ubicación Principal: </w:t>
            </w:r>
            <w:r w:rsidR="0083565B">
              <w:t>BASE DE DATOS DE LA APLICACIÓN VITALDENT</w:t>
            </w:r>
            <w:r w:rsidR="007714DF">
              <w:t>.</w:t>
            </w:r>
          </w:p>
        </w:tc>
      </w:tr>
      <w:tr w:rsidR="00AF5A50" w14:paraId="096EADEF" w14:textId="77777777" w:rsidTr="00557285">
        <w:tc>
          <w:tcPr>
            <w:tcW w:w="8494" w:type="dxa"/>
          </w:tcPr>
          <w:p w14:paraId="382F4B76" w14:textId="28875AD1" w:rsidR="00AF5A50" w:rsidRDefault="00AF5A50" w:rsidP="00557285">
            <w:r w:rsidRPr="00684D88">
              <w:rPr>
                <w:b/>
                <w:bCs/>
              </w:rPr>
              <w:t>Finalidad:</w:t>
            </w:r>
            <w:r w:rsidR="0083565B">
              <w:t xml:space="preserve"> REGISTRO Y GESTIÓN DE CITAS DE LOS PACIENTES EN LA CLÍNICA DENTAL.</w:t>
            </w:r>
          </w:p>
        </w:tc>
      </w:tr>
      <w:tr w:rsidR="00AF5A50" w14:paraId="61ACB099" w14:textId="77777777" w:rsidTr="00557285">
        <w:tc>
          <w:tcPr>
            <w:tcW w:w="8494" w:type="dxa"/>
          </w:tcPr>
          <w:p w14:paraId="761368E9" w14:textId="19537DB3" w:rsidR="00AF5A50" w:rsidRDefault="00AF5A50" w:rsidP="00557285">
            <w:r w:rsidRPr="00684D88">
              <w:rPr>
                <w:b/>
                <w:bCs/>
              </w:rPr>
              <w:t xml:space="preserve">Medidas de Seguridad: </w:t>
            </w:r>
            <w:r w:rsidR="003A7DAC">
              <w:t>ALTO</w:t>
            </w:r>
            <w:r w:rsidR="007714DF">
              <w:t>.</w:t>
            </w:r>
          </w:p>
        </w:tc>
      </w:tr>
      <w:tr w:rsidR="00702E95" w14:paraId="7CF167B4" w14:textId="77777777" w:rsidTr="00557285">
        <w:tc>
          <w:tcPr>
            <w:tcW w:w="8494" w:type="dxa"/>
          </w:tcPr>
          <w:p w14:paraId="7F766AF0" w14:textId="3A423762" w:rsidR="00702E95" w:rsidRDefault="00702E95" w:rsidP="00E162AE">
            <w:pPr>
              <w:keepNext/>
            </w:pPr>
            <w:r w:rsidRPr="00684D88">
              <w:rPr>
                <w:b/>
                <w:bCs/>
              </w:rPr>
              <w:t>Contenido:</w:t>
            </w:r>
            <w:r w:rsidR="007A0695">
              <w:t xml:space="preserve"> DNI, FECHA Y HORA DE LA CITA, TIPO DE CITA, INFORMACIÓN SOBRE EL TRATAMIENTO</w:t>
            </w:r>
            <w:r w:rsidR="007714DF">
              <w:t>.</w:t>
            </w:r>
          </w:p>
        </w:tc>
      </w:tr>
    </w:tbl>
    <w:p w14:paraId="4C47B054" w14:textId="6857098B"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5</w:t>
      </w:r>
      <w:r>
        <w:fldChar w:fldCharType="end"/>
      </w:r>
    </w:p>
    <w:p w14:paraId="0A7EEB1C" w14:textId="345C71A8" w:rsidR="00F35CA9" w:rsidRDefault="00F35CA9" w:rsidP="00370F13">
      <w:pPr>
        <w:pStyle w:val="Heading4"/>
      </w:pPr>
      <w:r>
        <w:t>Fichero físico de empleados (registros físicos y fichas de contacto)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4"/>
      </w:tblGrid>
      <w:tr w:rsidR="00AF5A50" w14:paraId="5E7A2C08" w14:textId="77777777" w:rsidTr="00557285">
        <w:tc>
          <w:tcPr>
            <w:tcW w:w="8494" w:type="dxa"/>
          </w:tcPr>
          <w:p w14:paraId="46BD1277" w14:textId="541B66C3" w:rsidR="00AF5A50" w:rsidRDefault="00AF5A50" w:rsidP="00557285">
            <w:bookmarkStart w:id="37" w:name="_Toc165913739"/>
            <w:bookmarkStart w:id="38" w:name="_Toc165913826"/>
            <w:r w:rsidRPr="00684D88">
              <w:rPr>
                <w:b/>
                <w:bCs/>
              </w:rPr>
              <w:t>Fichero:</w:t>
            </w:r>
            <w:r>
              <w:t xml:space="preserve"> </w:t>
            </w:r>
            <w:r w:rsidR="007257BA">
              <w:t>RECURSOS HUMANOS</w:t>
            </w:r>
            <w:r w:rsidR="007714DF">
              <w:t>.</w:t>
            </w:r>
          </w:p>
        </w:tc>
      </w:tr>
      <w:tr w:rsidR="00AF5A50" w14:paraId="3A7FAD08" w14:textId="77777777" w:rsidTr="00557285">
        <w:tc>
          <w:tcPr>
            <w:tcW w:w="8494" w:type="dxa"/>
          </w:tcPr>
          <w:p w14:paraId="0FF80FB8" w14:textId="21805A78" w:rsidR="00AF5A50" w:rsidRDefault="00AF5A50" w:rsidP="00557285">
            <w:r w:rsidRPr="00684D88">
              <w:rPr>
                <w:b/>
                <w:bCs/>
              </w:rPr>
              <w:t>Tratamientos:</w:t>
            </w:r>
            <w:r w:rsidR="007257BA">
              <w:t xml:space="preserve"> GESTIÓN DEL PERSONAL</w:t>
            </w:r>
            <w:r w:rsidR="007714DF">
              <w:t>.</w:t>
            </w:r>
          </w:p>
        </w:tc>
      </w:tr>
      <w:tr w:rsidR="00AF5A50" w14:paraId="4900C230" w14:textId="77777777" w:rsidTr="00557285">
        <w:tc>
          <w:tcPr>
            <w:tcW w:w="8494" w:type="dxa"/>
          </w:tcPr>
          <w:p w14:paraId="4F1DE5AB" w14:textId="3C603D00" w:rsidR="00AF5A50" w:rsidRDefault="00AF5A50" w:rsidP="00557285">
            <w:r w:rsidRPr="00684D88">
              <w:rPr>
                <w:b/>
                <w:bCs/>
              </w:rPr>
              <w:t xml:space="preserve">Ubicación Principal: </w:t>
            </w:r>
            <w:r w:rsidR="007257BA">
              <w:t>ARCHIVO FÍSICO, GUARDADOS EN UN ARMARIO BAJO LLAVE EN LAS INSTALACIONES DE LA CLÍNICA DENTAL.</w:t>
            </w:r>
          </w:p>
        </w:tc>
      </w:tr>
      <w:tr w:rsidR="00AF5A50" w14:paraId="0A60A022" w14:textId="77777777" w:rsidTr="00557285">
        <w:tc>
          <w:tcPr>
            <w:tcW w:w="8494" w:type="dxa"/>
          </w:tcPr>
          <w:p w14:paraId="3D2688F3" w14:textId="388355D3" w:rsidR="00AF5A50" w:rsidRDefault="00AF5A50" w:rsidP="00557285">
            <w:r w:rsidRPr="00684D88">
              <w:rPr>
                <w:b/>
                <w:bCs/>
              </w:rPr>
              <w:t>Finalidad:</w:t>
            </w:r>
            <w:r w:rsidR="003A7DAC">
              <w:t xml:space="preserve"> </w:t>
            </w:r>
            <w:r w:rsidR="003A7DAC" w:rsidRPr="003A7DAC">
              <w:t>ALMACENAMIENTO DE REGISTROS FÍSICOS Y FICHAS DE CONTACTO DEL PERSONAL EMPLEADO EN LA CLÍNICA DENTAL</w:t>
            </w:r>
            <w:r w:rsidR="007714DF">
              <w:t>.</w:t>
            </w:r>
          </w:p>
        </w:tc>
      </w:tr>
      <w:tr w:rsidR="00AF5A50" w14:paraId="6F2DA7EB" w14:textId="77777777" w:rsidTr="00557285">
        <w:tc>
          <w:tcPr>
            <w:tcW w:w="8494" w:type="dxa"/>
          </w:tcPr>
          <w:p w14:paraId="37EBE143" w14:textId="69E6060F" w:rsidR="00AF5A50" w:rsidRDefault="00AF5A50" w:rsidP="00557285">
            <w:r w:rsidRPr="00684D88">
              <w:rPr>
                <w:b/>
                <w:bCs/>
              </w:rPr>
              <w:t xml:space="preserve">Medidas de Seguridad: </w:t>
            </w:r>
            <w:r w:rsidR="007257BA">
              <w:t>BÁSICO</w:t>
            </w:r>
            <w:r w:rsidR="007714DF">
              <w:t>.</w:t>
            </w:r>
          </w:p>
        </w:tc>
      </w:tr>
      <w:tr w:rsidR="00702E95" w14:paraId="3C8788CF" w14:textId="77777777" w:rsidTr="00557285">
        <w:tc>
          <w:tcPr>
            <w:tcW w:w="8494" w:type="dxa"/>
          </w:tcPr>
          <w:p w14:paraId="533F4003" w14:textId="0BB0A4BA" w:rsidR="00702E95" w:rsidRDefault="00702E95" w:rsidP="00E162AE">
            <w:pPr>
              <w:keepNext/>
            </w:pPr>
            <w:r w:rsidRPr="00684D88">
              <w:rPr>
                <w:b/>
                <w:bCs/>
              </w:rPr>
              <w:t xml:space="preserve">Contenido: </w:t>
            </w:r>
            <w:r w:rsidR="007A0695">
              <w:t>FICHAS DE CONTACTO CON DNI, NOMBRE, APELLIDOS, DIRECCIÓN, TELÉFONO, EMAIL.</w:t>
            </w:r>
          </w:p>
        </w:tc>
      </w:tr>
    </w:tbl>
    <w:p w14:paraId="7E14EBF3" w14:textId="24C54A8D"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6</w:t>
      </w:r>
      <w:r>
        <w:fldChar w:fldCharType="end"/>
      </w:r>
    </w:p>
    <w:p w14:paraId="1BB6AB05" w14:textId="27FA03A0" w:rsidR="0095276C" w:rsidRPr="003B7CE1" w:rsidRDefault="00370F13" w:rsidP="00370F13">
      <w:pPr>
        <w:pStyle w:val="Heading3"/>
        <w:rPr>
          <w:rStyle w:val="BookTitle"/>
          <w:b/>
          <w:bCs w:val="0"/>
          <w:i w:val="0"/>
          <w:iCs w:val="0"/>
          <w:spacing w:val="-10"/>
        </w:rPr>
      </w:pPr>
      <w:bookmarkStart w:id="39" w:name="_Toc167120035"/>
      <w:r w:rsidRPr="003B7CE1">
        <w:rPr>
          <w:rStyle w:val="BookTitle"/>
          <w:b/>
          <w:bCs w:val="0"/>
          <w:i w:val="0"/>
          <w:iCs w:val="0"/>
          <w:spacing w:val="-10"/>
        </w:rPr>
        <w:t>Lista de distribución</w:t>
      </w:r>
      <w:bookmarkEnd w:id="39"/>
    </w:p>
    <w:p w14:paraId="4BCCFFD8" w14:textId="66FB9B44" w:rsidR="003B7CE1" w:rsidRPr="003B7CE1" w:rsidRDefault="003B7CE1" w:rsidP="003B7CE1">
      <w:r w:rsidRPr="003B7CE1">
        <w:t>Este informe de auditoría debe ser entregado a las siguientes personas pertenecientes a la organización del Responsable del fichero.</w:t>
      </w:r>
    </w:p>
    <w:tbl>
      <w:tblPr>
        <w:tblStyle w:val="TableGrid"/>
        <w:tblW w:w="0" w:type="auto"/>
        <w:jc w:val="center"/>
        <w:tblLook w:val="04A0" w:firstRow="1" w:lastRow="0" w:firstColumn="1" w:lastColumn="0" w:noHBand="0" w:noVBand="1"/>
      </w:tblPr>
      <w:tblGrid>
        <w:gridCol w:w="2830"/>
        <w:gridCol w:w="5664"/>
      </w:tblGrid>
      <w:tr w:rsidR="003B7CE1" w:rsidRPr="003B7CE1" w14:paraId="33495066" w14:textId="77777777" w:rsidTr="00C24E9D">
        <w:trPr>
          <w:jc w:val="center"/>
        </w:trPr>
        <w:tc>
          <w:tcPr>
            <w:tcW w:w="2830" w:type="dxa"/>
            <w:tcBorders>
              <w:bottom w:val="nil"/>
            </w:tcBorders>
            <w:shd w:val="clear" w:color="auto" w:fill="E7E6E6" w:themeFill="background2"/>
            <w:vAlign w:val="center"/>
          </w:tcPr>
          <w:p w14:paraId="45B5E1F4" w14:textId="7C750213" w:rsidR="003B7CE1" w:rsidRPr="00C24E9D" w:rsidRDefault="003B7CE1" w:rsidP="00827F40">
            <w:pPr>
              <w:jc w:val="center"/>
              <w:rPr>
                <w:b/>
              </w:rPr>
            </w:pPr>
            <w:r w:rsidRPr="00C24E9D">
              <w:rPr>
                <w:b/>
              </w:rPr>
              <w:t>NOMBRE Y APELLIDOS</w:t>
            </w:r>
          </w:p>
        </w:tc>
        <w:tc>
          <w:tcPr>
            <w:tcW w:w="5664" w:type="dxa"/>
            <w:tcBorders>
              <w:bottom w:val="nil"/>
            </w:tcBorders>
            <w:shd w:val="clear" w:color="auto" w:fill="E7E6E6" w:themeFill="background2"/>
            <w:vAlign w:val="center"/>
          </w:tcPr>
          <w:p w14:paraId="6DAA248E" w14:textId="580EE70E" w:rsidR="003B7CE1" w:rsidRPr="00C24E9D" w:rsidRDefault="003B7CE1" w:rsidP="00827F40">
            <w:pPr>
              <w:jc w:val="center"/>
              <w:rPr>
                <w:b/>
              </w:rPr>
            </w:pPr>
            <w:r w:rsidRPr="00C24E9D">
              <w:rPr>
                <w:b/>
              </w:rPr>
              <w:t>CARGO Y DEPARTAMENTO</w:t>
            </w:r>
          </w:p>
        </w:tc>
      </w:tr>
      <w:tr w:rsidR="003B7CE1" w:rsidRPr="003B7CE1" w14:paraId="7EF1B9FA" w14:textId="77777777" w:rsidTr="00C24E9D">
        <w:trPr>
          <w:jc w:val="center"/>
        </w:trPr>
        <w:tc>
          <w:tcPr>
            <w:tcW w:w="2830" w:type="dxa"/>
            <w:tcBorders>
              <w:top w:val="nil"/>
            </w:tcBorders>
            <w:vAlign w:val="center"/>
          </w:tcPr>
          <w:p w14:paraId="1C9D57FB" w14:textId="55F441C6" w:rsidR="003B7CE1" w:rsidRPr="003B7CE1" w:rsidRDefault="00827F40" w:rsidP="00827F40">
            <w:pPr>
              <w:jc w:val="center"/>
            </w:pPr>
            <w:r>
              <w:t>JOSE ANTONIO GARCÍA PÉREZ</w:t>
            </w:r>
          </w:p>
        </w:tc>
        <w:tc>
          <w:tcPr>
            <w:tcW w:w="5664" w:type="dxa"/>
            <w:tcBorders>
              <w:top w:val="nil"/>
            </w:tcBorders>
            <w:vAlign w:val="center"/>
          </w:tcPr>
          <w:p w14:paraId="5B44F181" w14:textId="7440D2D6" w:rsidR="003B7CE1" w:rsidRPr="003B7CE1" w:rsidRDefault="003B7CE1" w:rsidP="00E162AE">
            <w:pPr>
              <w:keepNext/>
              <w:jc w:val="center"/>
            </w:pPr>
            <w:r>
              <w:t>DTO ADMINISTRACIÓN</w:t>
            </w:r>
          </w:p>
        </w:tc>
      </w:tr>
    </w:tbl>
    <w:p w14:paraId="164896F7" w14:textId="3293E5E9"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7</w:t>
      </w:r>
      <w:r>
        <w:fldChar w:fldCharType="end"/>
      </w:r>
    </w:p>
    <w:p w14:paraId="231FFAA3" w14:textId="1B354D26" w:rsidR="00370F13" w:rsidRPr="00294532" w:rsidRDefault="008949C3" w:rsidP="008949C3">
      <w:pPr>
        <w:pStyle w:val="Heading3"/>
      </w:pPr>
      <w:bookmarkStart w:id="40" w:name="_Toc167120036"/>
      <w:r w:rsidRPr="00294532">
        <w:t>Solicitud de inscripción del fichero en la AEPD</w:t>
      </w:r>
      <w:bookmarkEnd w:id="40"/>
    </w:p>
    <w:p w14:paraId="4F804245" w14:textId="3D9DB8B9" w:rsidR="00F032EE" w:rsidRDefault="00E65367" w:rsidP="003B7CE1">
      <w:r>
        <w:t>Tal y como se describe en la web de la AEPD, de</w:t>
      </w:r>
      <w:r w:rsidR="003F5D20">
        <w:t>sde el 25 de mayo de 2018 se sustituye la necesidad de inscribir ficheros por la elaboración de un registro de actividades de tratamiento que deberá contener la información señalada en el artículo 30 del citado Reglamento</w:t>
      </w:r>
      <w:sdt>
        <w:sdtPr>
          <w:id w:val="1519575558"/>
          <w:citation/>
        </w:sdtPr>
        <w:sdtContent>
          <w:r w:rsidR="003F5D20">
            <w:fldChar w:fldCharType="begin"/>
          </w:r>
          <w:r w:rsidR="003F5D20">
            <w:instrText xml:space="preserve"> CITATION Age19 \l 3082 </w:instrText>
          </w:r>
          <w:r w:rsidR="003F5D20">
            <w:fldChar w:fldCharType="separate"/>
          </w:r>
          <w:r w:rsidR="00962ADF">
            <w:rPr>
              <w:noProof/>
            </w:rPr>
            <w:t xml:space="preserve"> [2]</w:t>
          </w:r>
          <w:r w:rsidR="003F5D20">
            <w:fldChar w:fldCharType="end"/>
          </w:r>
        </w:sdtContent>
      </w:sdt>
      <w:r w:rsidR="003F5D20">
        <w:t>.</w:t>
      </w:r>
    </w:p>
    <w:p w14:paraId="6E5BD155" w14:textId="16EB154B" w:rsidR="00F032EE" w:rsidRDefault="00F032EE" w:rsidP="003B7CE1">
      <w:r>
        <w:t>Dicho registro deberá contener la siguiente información:</w:t>
      </w:r>
    </w:p>
    <w:p w14:paraId="1E8A28C3" w14:textId="6290BDF5" w:rsidR="00851E61" w:rsidRDefault="00851E61">
      <w:pPr>
        <w:pStyle w:val="ListParagraph"/>
        <w:numPr>
          <w:ilvl w:val="0"/>
          <w:numId w:val="12"/>
        </w:numPr>
      </w:pPr>
      <w:r>
        <w:t xml:space="preserve">Nombre y </w:t>
      </w:r>
      <w:r w:rsidR="00593755">
        <w:t>d</w:t>
      </w:r>
      <w:r>
        <w:t>atos de contacto del responsable y del delegado de protección de datos.</w:t>
      </w:r>
    </w:p>
    <w:p w14:paraId="354A81BB" w14:textId="0515C975" w:rsidR="00851E61" w:rsidRDefault="00851E61" w:rsidP="00851E61">
      <w:pPr>
        <w:pStyle w:val="ListParagraph"/>
        <w:numPr>
          <w:ilvl w:val="0"/>
          <w:numId w:val="12"/>
        </w:numPr>
      </w:pPr>
      <w:r>
        <w:t>Finalidad del tratamiento.</w:t>
      </w:r>
    </w:p>
    <w:p w14:paraId="1DD4B7E7" w14:textId="73A322EA" w:rsidR="00851E61" w:rsidRDefault="00851E61">
      <w:pPr>
        <w:pStyle w:val="ListParagraph"/>
        <w:numPr>
          <w:ilvl w:val="0"/>
          <w:numId w:val="12"/>
        </w:numPr>
      </w:pPr>
      <w:r>
        <w:t>Descripción de las categorías de interesados y de las categorías de datos personales.</w:t>
      </w:r>
    </w:p>
    <w:p w14:paraId="2043E840" w14:textId="2E14F161" w:rsidR="00851E61" w:rsidRDefault="00851E61">
      <w:pPr>
        <w:pStyle w:val="ListParagraph"/>
        <w:numPr>
          <w:ilvl w:val="0"/>
          <w:numId w:val="12"/>
        </w:numPr>
      </w:pPr>
      <w:r>
        <w:t>Categorías de destinatarios a quienes se comunicaron o comunicarán los datos personales, incluidos los destinatarios en terceros países u organizaciones internacionales.</w:t>
      </w:r>
    </w:p>
    <w:p w14:paraId="44951F29" w14:textId="5D0836B8" w:rsidR="00851E61" w:rsidRPr="001D0464" w:rsidRDefault="00593755">
      <w:pPr>
        <w:pStyle w:val="ListParagraph"/>
        <w:numPr>
          <w:ilvl w:val="0"/>
          <w:numId w:val="12"/>
        </w:numPr>
        <w:rPr>
          <w:strike/>
        </w:rPr>
      </w:pPr>
      <w:r w:rsidRPr="001D0464">
        <w:rPr>
          <w:strike/>
        </w:rPr>
        <w:t xml:space="preserve">(N/A). </w:t>
      </w:r>
      <w:r w:rsidR="00851E61" w:rsidRPr="001D0464">
        <w:rPr>
          <w:strike/>
        </w:rPr>
        <w:t xml:space="preserve">En su caso, las transferencias de datos personales a un tercer país o una organización internacional, incluida la identificación de dicho tercer país u organización internacional y, en el caso de las transferencias indicadas en el artículo 49, apartado 1, párrafo segundo2, la documentación de garantías adecuadas. </w:t>
      </w:r>
    </w:p>
    <w:p w14:paraId="525A3663" w14:textId="4D1194E5" w:rsidR="00851E61" w:rsidRDefault="00851E61">
      <w:pPr>
        <w:pStyle w:val="ListParagraph"/>
        <w:numPr>
          <w:ilvl w:val="0"/>
          <w:numId w:val="12"/>
        </w:numPr>
      </w:pPr>
      <w:r>
        <w:t>Cuando sea posible, los plazos previstos para la supresión de las diferentes categorías de datos.</w:t>
      </w:r>
    </w:p>
    <w:p w14:paraId="4DA0DFD6" w14:textId="2E50AC6B" w:rsidR="00F032EE" w:rsidRDefault="00851E61">
      <w:pPr>
        <w:pStyle w:val="ListParagraph"/>
        <w:numPr>
          <w:ilvl w:val="0"/>
          <w:numId w:val="12"/>
        </w:numPr>
      </w:pPr>
      <w:r>
        <w:t>Cuando sea posible, una descripción general de las medidas técnicas y organizativas de seguridad.</w:t>
      </w:r>
    </w:p>
    <w:p w14:paraId="6C64C7EB" w14:textId="16AB8E50" w:rsidR="00AD386E" w:rsidRDefault="00AD386E" w:rsidP="00AD386E">
      <w:r>
        <w:t xml:space="preserve">De esta manera, se plantea el siguiente registro (teniendo en cuenta que datos como el responsable y delegado del tratamiento ya han sido mencionados anteriormente, concretamente en las secciones </w:t>
      </w:r>
      <w:r>
        <w:fldChar w:fldCharType="begin"/>
      </w:r>
      <w:r>
        <w:instrText xml:space="preserve"> REF _Ref167059310 \n \h </w:instrText>
      </w:r>
      <w:r>
        <w:fldChar w:fldCharType="separate"/>
      </w:r>
      <w:r>
        <w:t>1.1.4</w:t>
      </w:r>
      <w:r>
        <w:fldChar w:fldCharType="end"/>
      </w:r>
      <w:r>
        <w:t xml:space="preserve"> y </w:t>
      </w:r>
      <w:r>
        <w:fldChar w:fldCharType="begin"/>
      </w:r>
      <w:r>
        <w:instrText xml:space="preserve"> REF _Ref167059316 \n \h </w:instrText>
      </w:r>
      <w:r>
        <w:fldChar w:fldCharType="separate"/>
      </w:r>
      <w:r>
        <w:t>1.1.5</w:t>
      </w:r>
      <w:r>
        <w:fldChar w:fldCharType="end"/>
      </w:r>
      <w:r>
        <w:t>).</w:t>
      </w:r>
    </w:p>
    <w:p w14:paraId="2F5855AA" w14:textId="77777777" w:rsidR="00A27F45" w:rsidRDefault="00A27F45">
      <w:pPr>
        <w:jc w:val="left"/>
        <w:rPr>
          <w:rFonts w:asciiTheme="majorHAnsi" w:eastAsiaTheme="majorEastAsia" w:hAnsiTheme="majorHAnsi" w:cstheme="majorBidi"/>
          <w:b/>
          <w:iCs/>
        </w:rPr>
      </w:pPr>
      <w:r>
        <w:br w:type="page"/>
      </w:r>
    </w:p>
    <w:p w14:paraId="415068DB" w14:textId="6BA18AD7" w:rsidR="00AD33B6" w:rsidRDefault="000F2D89" w:rsidP="00AD33B6">
      <w:pPr>
        <w:pStyle w:val="Heading4"/>
      </w:pPr>
      <w:r>
        <w:t>Pacientes</w:t>
      </w:r>
    </w:p>
    <w:tbl>
      <w:tblPr>
        <w:tblStyle w:val="TableGrid"/>
        <w:tblW w:w="0" w:type="auto"/>
        <w:tblBorders>
          <w:insideV w:val="none" w:sz="0" w:space="0" w:color="auto"/>
        </w:tblBorders>
        <w:tblLook w:val="04A0" w:firstRow="1" w:lastRow="0" w:firstColumn="1" w:lastColumn="0" w:noHBand="0" w:noVBand="1"/>
      </w:tblPr>
      <w:tblGrid>
        <w:gridCol w:w="2405"/>
        <w:gridCol w:w="6089"/>
      </w:tblGrid>
      <w:tr w:rsidR="00F41DFC" w14:paraId="03489749" w14:textId="77777777" w:rsidTr="00C24E9D">
        <w:tc>
          <w:tcPr>
            <w:tcW w:w="2405" w:type="dxa"/>
            <w:shd w:val="clear" w:color="auto" w:fill="E7E6E6" w:themeFill="background2"/>
            <w:vAlign w:val="center"/>
          </w:tcPr>
          <w:p w14:paraId="0F719145" w14:textId="71D4612F" w:rsidR="00F41DFC" w:rsidRPr="00C24E9D" w:rsidRDefault="00F41DFC" w:rsidP="00C24E9D">
            <w:pPr>
              <w:rPr>
                <w:b/>
                <w:bCs/>
              </w:rPr>
            </w:pPr>
            <w:r w:rsidRPr="00C24E9D">
              <w:rPr>
                <w:b/>
                <w:bCs/>
              </w:rPr>
              <w:t>ACTIVIDAD</w:t>
            </w:r>
          </w:p>
        </w:tc>
        <w:tc>
          <w:tcPr>
            <w:tcW w:w="6089" w:type="dxa"/>
            <w:vAlign w:val="center"/>
          </w:tcPr>
          <w:p w14:paraId="12DEAABC" w14:textId="27806E93" w:rsidR="00F41DFC" w:rsidRDefault="00CF3FB9" w:rsidP="00C24E9D">
            <w:pPr>
              <w:jc w:val="right"/>
            </w:pPr>
            <w:r>
              <w:t>GESTION DE PACIENTES</w:t>
            </w:r>
          </w:p>
        </w:tc>
      </w:tr>
      <w:tr w:rsidR="00F41DFC" w14:paraId="02409312" w14:textId="77777777" w:rsidTr="00C24E9D">
        <w:tc>
          <w:tcPr>
            <w:tcW w:w="2405" w:type="dxa"/>
            <w:shd w:val="clear" w:color="auto" w:fill="E7E6E6" w:themeFill="background2"/>
            <w:vAlign w:val="center"/>
          </w:tcPr>
          <w:p w14:paraId="67CB51CE" w14:textId="17EEC100" w:rsidR="00F41DFC" w:rsidRPr="00C24E9D" w:rsidRDefault="00F41DFC" w:rsidP="00C24E9D">
            <w:pPr>
              <w:rPr>
                <w:b/>
                <w:bCs/>
              </w:rPr>
            </w:pPr>
            <w:r w:rsidRPr="00C24E9D">
              <w:rPr>
                <w:b/>
                <w:bCs/>
              </w:rPr>
              <w:t>FINALIDAD</w:t>
            </w:r>
          </w:p>
        </w:tc>
        <w:tc>
          <w:tcPr>
            <w:tcW w:w="6089" w:type="dxa"/>
            <w:vAlign w:val="center"/>
          </w:tcPr>
          <w:p w14:paraId="7E0E3628" w14:textId="57B0081C" w:rsidR="00F41DFC" w:rsidRDefault="00C24E9D" w:rsidP="00C24E9D">
            <w:pPr>
              <w:jc w:val="right"/>
            </w:pPr>
            <w:r>
              <w:t>ALMACENAR LO RELATIVO A LOS PACIENTES, COMO DATOS PERSONALES O SU HISTORIAL CLÍNICO, ENTRE OTROS.</w:t>
            </w:r>
          </w:p>
        </w:tc>
      </w:tr>
      <w:tr w:rsidR="00F41DFC" w14:paraId="2BE40F70" w14:textId="77777777" w:rsidTr="00C24E9D">
        <w:tc>
          <w:tcPr>
            <w:tcW w:w="2405" w:type="dxa"/>
            <w:shd w:val="clear" w:color="auto" w:fill="E7E6E6" w:themeFill="background2"/>
            <w:vAlign w:val="center"/>
          </w:tcPr>
          <w:p w14:paraId="63D13878" w14:textId="7F342610" w:rsidR="00F41DFC" w:rsidRPr="00C24E9D" w:rsidRDefault="00F41DFC" w:rsidP="00C24E9D">
            <w:pPr>
              <w:rPr>
                <w:b/>
                <w:bCs/>
              </w:rPr>
            </w:pPr>
            <w:r w:rsidRPr="00C24E9D">
              <w:rPr>
                <w:b/>
                <w:bCs/>
              </w:rPr>
              <w:t>INTERESADOS</w:t>
            </w:r>
          </w:p>
        </w:tc>
        <w:tc>
          <w:tcPr>
            <w:tcW w:w="6089" w:type="dxa"/>
            <w:vAlign w:val="center"/>
          </w:tcPr>
          <w:p w14:paraId="6C705119" w14:textId="531F2682" w:rsidR="00F41DFC" w:rsidRDefault="00AD386E" w:rsidP="00C24E9D">
            <w:pPr>
              <w:jc w:val="right"/>
            </w:pPr>
            <w:r>
              <w:t>PACIENTES, VITALDENT</w:t>
            </w:r>
          </w:p>
        </w:tc>
      </w:tr>
      <w:tr w:rsidR="00CF3FB9" w14:paraId="3D15EB0E" w14:textId="77777777" w:rsidTr="00C24E9D">
        <w:tc>
          <w:tcPr>
            <w:tcW w:w="2405" w:type="dxa"/>
            <w:shd w:val="clear" w:color="auto" w:fill="E7E6E6" w:themeFill="background2"/>
            <w:vAlign w:val="center"/>
          </w:tcPr>
          <w:p w14:paraId="0F719F92" w14:textId="1E0ADAEF" w:rsidR="00CF3FB9" w:rsidRPr="00C24E9D" w:rsidRDefault="00CF3FB9" w:rsidP="00C24E9D">
            <w:pPr>
              <w:rPr>
                <w:b/>
                <w:bCs/>
              </w:rPr>
            </w:pPr>
            <w:r w:rsidRPr="00C24E9D">
              <w:rPr>
                <w:b/>
                <w:bCs/>
              </w:rPr>
              <w:t>CATEGORÍA</w:t>
            </w:r>
          </w:p>
        </w:tc>
        <w:tc>
          <w:tcPr>
            <w:tcW w:w="6089" w:type="dxa"/>
            <w:vAlign w:val="center"/>
          </w:tcPr>
          <w:p w14:paraId="15035D10" w14:textId="15A46936" w:rsidR="00CF3FB9" w:rsidRDefault="00AD386E" w:rsidP="00C24E9D">
            <w:pPr>
              <w:jc w:val="right"/>
            </w:pPr>
            <w:r>
              <w:t>DATOS IDENTIFICATIVOS</w:t>
            </w:r>
          </w:p>
        </w:tc>
      </w:tr>
      <w:tr w:rsidR="00CF3FB9" w14:paraId="1EA6494E" w14:textId="77777777" w:rsidTr="00C24E9D">
        <w:tc>
          <w:tcPr>
            <w:tcW w:w="2405" w:type="dxa"/>
            <w:shd w:val="clear" w:color="auto" w:fill="E7E6E6" w:themeFill="background2"/>
            <w:vAlign w:val="center"/>
          </w:tcPr>
          <w:p w14:paraId="74F6F6CB" w14:textId="04E3AEA8" w:rsidR="00CF3FB9" w:rsidRPr="00C24E9D" w:rsidRDefault="00CF3FB9" w:rsidP="00C24E9D">
            <w:pPr>
              <w:rPr>
                <w:b/>
                <w:bCs/>
              </w:rPr>
            </w:pPr>
            <w:r w:rsidRPr="00C24E9D">
              <w:rPr>
                <w:b/>
                <w:bCs/>
              </w:rPr>
              <w:t>PLAZO CONSERVACIÓN</w:t>
            </w:r>
          </w:p>
        </w:tc>
        <w:tc>
          <w:tcPr>
            <w:tcW w:w="6089" w:type="dxa"/>
            <w:vAlign w:val="center"/>
          </w:tcPr>
          <w:p w14:paraId="4166C527" w14:textId="49E0C4A5" w:rsidR="00CF3FB9" w:rsidRDefault="00C11A54" w:rsidP="00E162AE">
            <w:pPr>
              <w:keepNext/>
              <w:jc w:val="right"/>
            </w:pPr>
            <w:r>
              <w:t>5 AÑOS (desde la última vez que el paciente acudió a la clínica)</w:t>
            </w:r>
          </w:p>
        </w:tc>
      </w:tr>
    </w:tbl>
    <w:p w14:paraId="057E0CA6" w14:textId="059C1AC9" w:rsidR="00E162AE" w:rsidRDefault="00E162AE" w:rsidP="00BD041C">
      <w:pPr>
        <w:pStyle w:val="Caption"/>
        <w:jc w:val="center"/>
      </w:pPr>
      <w:bookmarkStart w:id="41" w:name="_Ref167067209"/>
      <w:r>
        <w:t xml:space="preserve">Tabla </w:t>
      </w:r>
      <w:r>
        <w:fldChar w:fldCharType="begin"/>
      </w:r>
      <w:r>
        <w:instrText xml:space="preserve"> SEQ Tabla \* ARABIC </w:instrText>
      </w:r>
      <w:r>
        <w:fldChar w:fldCharType="separate"/>
      </w:r>
      <w:r w:rsidR="00441A2C">
        <w:rPr>
          <w:noProof/>
        </w:rPr>
        <w:t>8</w:t>
      </w:r>
      <w:r>
        <w:fldChar w:fldCharType="end"/>
      </w:r>
    </w:p>
    <w:p w14:paraId="30CDE2CC" w14:textId="77777777" w:rsidR="000F2D89" w:rsidRDefault="000F2D89" w:rsidP="00AD33B6">
      <w:pPr>
        <w:pStyle w:val="Heading4"/>
      </w:pPr>
      <w:r>
        <w:t>Empleados</w:t>
      </w:r>
      <w:bookmarkEnd w:id="41"/>
    </w:p>
    <w:tbl>
      <w:tblPr>
        <w:tblStyle w:val="TableGrid"/>
        <w:tblW w:w="0" w:type="auto"/>
        <w:tblBorders>
          <w:insideV w:val="none" w:sz="0" w:space="0" w:color="auto"/>
        </w:tblBorders>
        <w:tblLook w:val="04A0" w:firstRow="1" w:lastRow="0" w:firstColumn="1" w:lastColumn="0" w:noHBand="0" w:noVBand="1"/>
      </w:tblPr>
      <w:tblGrid>
        <w:gridCol w:w="2405"/>
        <w:gridCol w:w="6089"/>
      </w:tblGrid>
      <w:tr w:rsidR="00A21825" w14:paraId="3D01BC91" w14:textId="77777777">
        <w:tc>
          <w:tcPr>
            <w:tcW w:w="2405" w:type="dxa"/>
            <w:shd w:val="clear" w:color="auto" w:fill="E7E6E6" w:themeFill="background2"/>
            <w:vAlign w:val="center"/>
          </w:tcPr>
          <w:p w14:paraId="3180385D" w14:textId="77777777" w:rsidR="00A21825" w:rsidRPr="00C24E9D" w:rsidRDefault="00A21825">
            <w:pPr>
              <w:rPr>
                <w:b/>
                <w:bCs/>
              </w:rPr>
            </w:pPr>
            <w:r w:rsidRPr="00C24E9D">
              <w:rPr>
                <w:b/>
                <w:bCs/>
              </w:rPr>
              <w:t>ACTIVIDAD</w:t>
            </w:r>
          </w:p>
        </w:tc>
        <w:tc>
          <w:tcPr>
            <w:tcW w:w="6089" w:type="dxa"/>
            <w:vAlign w:val="center"/>
          </w:tcPr>
          <w:p w14:paraId="1EFF2381" w14:textId="68CC0E14" w:rsidR="00A21825" w:rsidRDefault="00A21825">
            <w:pPr>
              <w:jc w:val="right"/>
            </w:pPr>
            <w:r>
              <w:t>GESTION DE EMPLEADOS</w:t>
            </w:r>
          </w:p>
        </w:tc>
      </w:tr>
      <w:tr w:rsidR="00A21825" w14:paraId="335F58CC" w14:textId="77777777">
        <w:tc>
          <w:tcPr>
            <w:tcW w:w="2405" w:type="dxa"/>
            <w:shd w:val="clear" w:color="auto" w:fill="E7E6E6" w:themeFill="background2"/>
            <w:vAlign w:val="center"/>
          </w:tcPr>
          <w:p w14:paraId="06ABE311" w14:textId="77777777" w:rsidR="00A21825" w:rsidRPr="00C24E9D" w:rsidRDefault="00A21825">
            <w:pPr>
              <w:rPr>
                <w:b/>
                <w:bCs/>
              </w:rPr>
            </w:pPr>
            <w:r w:rsidRPr="00C24E9D">
              <w:rPr>
                <w:b/>
                <w:bCs/>
              </w:rPr>
              <w:t>FINALIDAD</w:t>
            </w:r>
          </w:p>
        </w:tc>
        <w:tc>
          <w:tcPr>
            <w:tcW w:w="6089" w:type="dxa"/>
            <w:vAlign w:val="center"/>
          </w:tcPr>
          <w:p w14:paraId="0B32B53B" w14:textId="5F6E3EC4" w:rsidR="00A21825" w:rsidRDefault="00A21825">
            <w:pPr>
              <w:jc w:val="right"/>
            </w:pPr>
            <w:r>
              <w:t>ALMACENAR LO RELATIVO A LOS EMPLEADOS, COMO DATOS PERSONALES O BANCARIOS.</w:t>
            </w:r>
          </w:p>
        </w:tc>
      </w:tr>
      <w:tr w:rsidR="00A21825" w14:paraId="7EA8A219" w14:textId="77777777">
        <w:tc>
          <w:tcPr>
            <w:tcW w:w="2405" w:type="dxa"/>
            <w:shd w:val="clear" w:color="auto" w:fill="E7E6E6" w:themeFill="background2"/>
            <w:vAlign w:val="center"/>
          </w:tcPr>
          <w:p w14:paraId="6BDE6512" w14:textId="77777777" w:rsidR="00A21825" w:rsidRPr="00C24E9D" w:rsidRDefault="00A21825">
            <w:pPr>
              <w:rPr>
                <w:b/>
                <w:bCs/>
              </w:rPr>
            </w:pPr>
            <w:r w:rsidRPr="00C24E9D">
              <w:rPr>
                <w:b/>
                <w:bCs/>
              </w:rPr>
              <w:t>INTERESADOS</w:t>
            </w:r>
          </w:p>
        </w:tc>
        <w:tc>
          <w:tcPr>
            <w:tcW w:w="6089" w:type="dxa"/>
            <w:vAlign w:val="center"/>
          </w:tcPr>
          <w:p w14:paraId="4DD85102" w14:textId="1D8098D9" w:rsidR="00A21825" w:rsidRDefault="00DD1FA5">
            <w:pPr>
              <w:jc w:val="right"/>
            </w:pPr>
            <w:r>
              <w:t>EMPLEADOS, VITALDENTR</w:t>
            </w:r>
          </w:p>
        </w:tc>
      </w:tr>
      <w:tr w:rsidR="00A21825" w14:paraId="6F192CC4" w14:textId="77777777">
        <w:tc>
          <w:tcPr>
            <w:tcW w:w="2405" w:type="dxa"/>
            <w:shd w:val="clear" w:color="auto" w:fill="E7E6E6" w:themeFill="background2"/>
            <w:vAlign w:val="center"/>
          </w:tcPr>
          <w:p w14:paraId="265F9A43" w14:textId="77777777" w:rsidR="00A21825" w:rsidRPr="00C24E9D" w:rsidRDefault="00A21825">
            <w:pPr>
              <w:rPr>
                <w:b/>
                <w:bCs/>
              </w:rPr>
            </w:pPr>
            <w:r w:rsidRPr="00C24E9D">
              <w:rPr>
                <w:b/>
                <w:bCs/>
              </w:rPr>
              <w:t>CATEGORÍA</w:t>
            </w:r>
          </w:p>
        </w:tc>
        <w:tc>
          <w:tcPr>
            <w:tcW w:w="6089" w:type="dxa"/>
            <w:vAlign w:val="center"/>
          </w:tcPr>
          <w:p w14:paraId="3CADB583" w14:textId="77777777" w:rsidR="00A21825" w:rsidRDefault="00A21825">
            <w:pPr>
              <w:jc w:val="right"/>
            </w:pPr>
            <w:r>
              <w:t>DATOS IDENTIFICATIVOS</w:t>
            </w:r>
          </w:p>
        </w:tc>
      </w:tr>
      <w:tr w:rsidR="00A21825" w14:paraId="7E40BF3D" w14:textId="77777777">
        <w:tc>
          <w:tcPr>
            <w:tcW w:w="2405" w:type="dxa"/>
            <w:shd w:val="clear" w:color="auto" w:fill="E7E6E6" w:themeFill="background2"/>
            <w:vAlign w:val="center"/>
          </w:tcPr>
          <w:p w14:paraId="33D754AA" w14:textId="77777777" w:rsidR="00A21825" w:rsidRPr="00C24E9D" w:rsidRDefault="00A21825">
            <w:pPr>
              <w:rPr>
                <w:b/>
                <w:bCs/>
              </w:rPr>
            </w:pPr>
            <w:r w:rsidRPr="00C24E9D">
              <w:rPr>
                <w:b/>
                <w:bCs/>
              </w:rPr>
              <w:t>PLAZO CONSERVACIÓN</w:t>
            </w:r>
          </w:p>
        </w:tc>
        <w:tc>
          <w:tcPr>
            <w:tcW w:w="6089" w:type="dxa"/>
            <w:vAlign w:val="center"/>
          </w:tcPr>
          <w:p w14:paraId="66D7C22A" w14:textId="23F11E1C" w:rsidR="00A21825" w:rsidRDefault="00DD1FA5" w:rsidP="00E162AE">
            <w:pPr>
              <w:keepNext/>
              <w:jc w:val="right"/>
            </w:pPr>
            <w:r>
              <w:t>2</w:t>
            </w:r>
            <w:r w:rsidR="00A21825">
              <w:t xml:space="preserve"> AÑOS</w:t>
            </w:r>
            <w:r>
              <w:t xml:space="preserve"> / INDEFINIDO</w:t>
            </w:r>
            <w:r w:rsidR="00A21825">
              <w:t xml:space="preserve"> (</w:t>
            </w:r>
            <w:r>
              <w:t>siempre y cuando siga trabajando en la empresa</w:t>
            </w:r>
            <w:r w:rsidR="00A21825">
              <w:t>)</w:t>
            </w:r>
          </w:p>
        </w:tc>
      </w:tr>
    </w:tbl>
    <w:p w14:paraId="292D2866" w14:textId="62B2997D"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9</w:t>
      </w:r>
      <w:r>
        <w:fldChar w:fldCharType="end"/>
      </w:r>
    </w:p>
    <w:p w14:paraId="1AD93A61" w14:textId="77777777" w:rsidR="000F2D89" w:rsidRDefault="000F2D89" w:rsidP="00AD33B6">
      <w:pPr>
        <w:pStyle w:val="Heading4"/>
      </w:pPr>
      <w:r>
        <w:t>Citas de pacientes</w:t>
      </w:r>
    </w:p>
    <w:tbl>
      <w:tblPr>
        <w:tblStyle w:val="TableGrid"/>
        <w:tblW w:w="0" w:type="auto"/>
        <w:tblBorders>
          <w:insideV w:val="none" w:sz="0" w:space="0" w:color="auto"/>
        </w:tblBorders>
        <w:tblLook w:val="04A0" w:firstRow="1" w:lastRow="0" w:firstColumn="1" w:lastColumn="0" w:noHBand="0" w:noVBand="1"/>
      </w:tblPr>
      <w:tblGrid>
        <w:gridCol w:w="2405"/>
        <w:gridCol w:w="6089"/>
      </w:tblGrid>
      <w:tr w:rsidR="00A21825" w14:paraId="66BEC08C" w14:textId="77777777">
        <w:tc>
          <w:tcPr>
            <w:tcW w:w="2405" w:type="dxa"/>
            <w:shd w:val="clear" w:color="auto" w:fill="E7E6E6" w:themeFill="background2"/>
            <w:vAlign w:val="center"/>
          </w:tcPr>
          <w:p w14:paraId="5D4BACFA" w14:textId="77777777" w:rsidR="00A21825" w:rsidRPr="00C24E9D" w:rsidRDefault="00A21825">
            <w:pPr>
              <w:rPr>
                <w:b/>
                <w:bCs/>
              </w:rPr>
            </w:pPr>
            <w:r w:rsidRPr="00C24E9D">
              <w:rPr>
                <w:b/>
                <w:bCs/>
              </w:rPr>
              <w:t>ACTIVIDAD</w:t>
            </w:r>
          </w:p>
        </w:tc>
        <w:tc>
          <w:tcPr>
            <w:tcW w:w="6089" w:type="dxa"/>
            <w:vAlign w:val="center"/>
          </w:tcPr>
          <w:p w14:paraId="3B37CCF6" w14:textId="77777777" w:rsidR="00A21825" w:rsidRDefault="00A21825">
            <w:pPr>
              <w:jc w:val="right"/>
            </w:pPr>
            <w:r>
              <w:t>GESTION DE PACIENTES</w:t>
            </w:r>
          </w:p>
        </w:tc>
      </w:tr>
      <w:tr w:rsidR="00A21825" w14:paraId="485DC125" w14:textId="77777777">
        <w:tc>
          <w:tcPr>
            <w:tcW w:w="2405" w:type="dxa"/>
            <w:shd w:val="clear" w:color="auto" w:fill="E7E6E6" w:themeFill="background2"/>
            <w:vAlign w:val="center"/>
          </w:tcPr>
          <w:p w14:paraId="3EEDAA21" w14:textId="77777777" w:rsidR="00A21825" w:rsidRPr="00C24E9D" w:rsidRDefault="00A21825">
            <w:pPr>
              <w:rPr>
                <w:b/>
                <w:bCs/>
              </w:rPr>
            </w:pPr>
            <w:r w:rsidRPr="00C24E9D">
              <w:rPr>
                <w:b/>
                <w:bCs/>
              </w:rPr>
              <w:t>FINALIDAD</w:t>
            </w:r>
          </w:p>
        </w:tc>
        <w:tc>
          <w:tcPr>
            <w:tcW w:w="6089" w:type="dxa"/>
            <w:vAlign w:val="center"/>
          </w:tcPr>
          <w:p w14:paraId="3EA483B6" w14:textId="795C7048" w:rsidR="00A21825" w:rsidRDefault="00A21825">
            <w:pPr>
              <w:jc w:val="right"/>
            </w:pPr>
            <w:r>
              <w:t xml:space="preserve">ALMACENAR LO RELATIVO A </w:t>
            </w:r>
            <w:r w:rsidR="001D739E">
              <w:t>LAS CITAS DE LOS PACIENTES, COMO ASOCIACION CON EL PACIENTE, DOCTOR ENCARGADO DE LA CITA, FECHA Y HORA, ETC.</w:t>
            </w:r>
          </w:p>
        </w:tc>
      </w:tr>
      <w:tr w:rsidR="00A21825" w14:paraId="7F6AD1F5" w14:textId="77777777">
        <w:tc>
          <w:tcPr>
            <w:tcW w:w="2405" w:type="dxa"/>
            <w:shd w:val="clear" w:color="auto" w:fill="E7E6E6" w:themeFill="background2"/>
            <w:vAlign w:val="center"/>
          </w:tcPr>
          <w:p w14:paraId="4FC79516" w14:textId="77777777" w:rsidR="00A21825" w:rsidRPr="00C24E9D" w:rsidRDefault="00A21825">
            <w:pPr>
              <w:rPr>
                <w:b/>
                <w:bCs/>
              </w:rPr>
            </w:pPr>
            <w:r w:rsidRPr="00C24E9D">
              <w:rPr>
                <w:b/>
                <w:bCs/>
              </w:rPr>
              <w:t>INTERESADOS</w:t>
            </w:r>
          </w:p>
        </w:tc>
        <w:tc>
          <w:tcPr>
            <w:tcW w:w="6089" w:type="dxa"/>
            <w:vAlign w:val="center"/>
          </w:tcPr>
          <w:p w14:paraId="36AF555E" w14:textId="77777777" w:rsidR="00A21825" w:rsidRDefault="00A21825">
            <w:pPr>
              <w:jc w:val="right"/>
            </w:pPr>
            <w:r>
              <w:t>PACIENTES, VITALDENT</w:t>
            </w:r>
          </w:p>
        </w:tc>
      </w:tr>
      <w:tr w:rsidR="00A21825" w14:paraId="0DF2EB0D" w14:textId="77777777">
        <w:tc>
          <w:tcPr>
            <w:tcW w:w="2405" w:type="dxa"/>
            <w:shd w:val="clear" w:color="auto" w:fill="E7E6E6" w:themeFill="background2"/>
            <w:vAlign w:val="center"/>
          </w:tcPr>
          <w:p w14:paraId="4005A9E7" w14:textId="77777777" w:rsidR="00A21825" w:rsidRPr="00C24E9D" w:rsidRDefault="00A21825">
            <w:pPr>
              <w:rPr>
                <w:b/>
                <w:bCs/>
              </w:rPr>
            </w:pPr>
            <w:r w:rsidRPr="00C24E9D">
              <w:rPr>
                <w:b/>
                <w:bCs/>
              </w:rPr>
              <w:t>CATEGORÍA</w:t>
            </w:r>
          </w:p>
        </w:tc>
        <w:tc>
          <w:tcPr>
            <w:tcW w:w="6089" w:type="dxa"/>
            <w:vAlign w:val="center"/>
          </w:tcPr>
          <w:p w14:paraId="3453CD2C" w14:textId="77777777" w:rsidR="00A21825" w:rsidRDefault="00A21825">
            <w:pPr>
              <w:jc w:val="right"/>
            </w:pPr>
            <w:r>
              <w:t>DATOS IDENTIFICATIVOS</w:t>
            </w:r>
          </w:p>
        </w:tc>
      </w:tr>
      <w:tr w:rsidR="00A21825" w14:paraId="5D2E9A54" w14:textId="77777777">
        <w:tc>
          <w:tcPr>
            <w:tcW w:w="2405" w:type="dxa"/>
            <w:shd w:val="clear" w:color="auto" w:fill="E7E6E6" w:themeFill="background2"/>
            <w:vAlign w:val="center"/>
          </w:tcPr>
          <w:p w14:paraId="3B3011F0" w14:textId="77777777" w:rsidR="00A21825" w:rsidRPr="00C24E9D" w:rsidRDefault="00A21825">
            <w:pPr>
              <w:rPr>
                <w:b/>
                <w:bCs/>
              </w:rPr>
            </w:pPr>
            <w:r w:rsidRPr="00C24E9D">
              <w:rPr>
                <w:b/>
                <w:bCs/>
              </w:rPr>
              <w:t>PLAZO CONSERVACIÓN</w:t>
            </w:r>
          </w:p>
        </w:tc>
        <w:tc>
          <w:tcPr>
            <w:tcW w:w="6089" w:type="dxa"/>
            <w:vAlign w:val="center"/>
          </w:tcPr>
          <w:p w14:paraId="3E2CF137" w14:textId="77777777" w:rsidR="00A21825" w:rsidRDefault="00A21825" w:rsidP="00E162AE">
            <w:pPr>
              <w:keepNext/>
              <w:jc w:val="right"/>
            </w:pPr>
            <w:r>
              <w:t>5 AÑOS (desde la última vez que el paciente acudió a la clínica)</w:t>
            </w:r>
          </w:p>
        </w:tc>
      </w:tr>
    </w:tbl>
    <w:p w14:paraId="0192488E" w14:textId="71AC52FA" w:rsidR="00E162AE" w:rsidRDefault="00E162AE" w:rsidP="00BD041C">
      <w:pPr>
        <w:pStyle w:val="Caption"/>
        <w:jc w:val="center"/>
      </w:pPr>
      <w:r>
        <w:t xml:space="preserve">Tabla </w:t>
      </w:r>
      <w:r>
        <w:fldChar w:fldCharType="begin"/>
      </w:r>
      <w:r>
        <w:instrText xml:space="preserve"> SEQ Tabla \* ARABIC </w:instrText>
      </w:r>
      <w:r>
        <w:fldChar w:fldCharType="separate"/>
      </w:r>
      <w:r w:rsidR="00441A2C">
        <w:rPr>
          <w:noProof/>
        </w:rPr>
        <w:t>10</w:t>
      </w:r>
      <w:r>
        <w:fldChar w:fldCharType="end"/>
      </w:r>
    </w:p>
    <w:p w14:paraId="289EE1DF" w14:textId="3AC6D82A" w:rsidR="00A0599E" w:rsidRDefault="00A0599E" w:rsidP="00A0599E">
      <w:pPr>
        <w:pStyle w:val="Heading4"/>
        <w:rPr>
          <w:rStyle w:val="BookTitle"/>
          <w:b/>
          <w:bCs w:val="0"/>
          <w:i w:val="0"/>
          <w:iCs/>
          <w:spacing w:val="-10"/>
        </w:rPr>
      </w:pPr>
      <w:r>
        <w:rPr>
          <w:rStyle w:val="BookTitle"/>
          <w:b/>
          <w:bCs w:val="0"/>
          <w:i w:val="0"/>
          <w:iCs/>
          <w:spacing w:val="-10"/>
        </w:rPr>
        <w:t>Empleados (físico)</w:t>
      </w:r>
    </w:p>
    <w:p w14:paraId="61D5F3E0" w14:textId="55068FD8" w:rsidR="00A0599E" w:rsidRPr="00A0599E" w:rsidRDefault="00A0599E" w:rsidP="00A0599E">
      <w:r>
        <w:t xml:space="preserve">Idéntico a lo visto en </w:t>
      </w:r>
      <w:r>
        <w:fldChar w:fldCharType="begin"/>
      </w:r>
      <w:r>
        <w:instrText xml:space="preserve"> REF _Ref167067209 \n \h </w:instrText>
      </w:r>
      <w:r>
        <w:fldChar w:fldCharType="separate"/>
      </w:r>
      <w:r>
        <w:fldChar w:fldCharType="end"/>
      </w:r>
      <w:r>
        <w:t xml:space="preserve">, se incluye por adjuntarlo al registro solicitado. </w:t>
      </w:r>
    </w:p>
    <w:p w14:paraId="685F9052" w14:textId="4BC3A792" w:rsidR="000D11C0" w:rsidRPr="007878A8" w:rsidRDefault="000D11C0" w:rsidP="008224D2">
      <w:pPr>
        <w:pStyle w:val="Heading2"/>
        <w:rPr>
          <w:rStyle w:val="BookTitle"/>
          <w:b/>
          <w:i w:val="0"/>
          <w:spacing w:val="-10"/>
        </w:rPr>
      </w:pPr>
      <w:bookmarkStart w:id="42" w:name="_Toc167120037"/>
      <w:r w:rsidRPr="007878A8">
        <w:rPr>
          <w:rStyle w:val="BookTitle"/>
          <w:b/>
          <w:i w:val="0"/>
          <w:spacing w:val="-10"/>
        </w:rPr>
        <w:t>Sugerencia de declaración de ficheros de datos</w:t>
      </w:r>
      <w:bookmarkEnd w:id="37"/>
      <w:bookmarkEnd w:id="38"/>
      <w:bookmarkEnd w:id="42"/>
    </w:p>
    <w:p w14:paraId="27F49C5F" w14:textId="77777777" w:rsidR="00761808" w:rsidRDefault="00761808" w:rsidP="00761808">
      <w:r>
        <w:t>De acuerdo con la Ley Orgánica de Protección de Datos de Carácter Personal es obligatoria la declaración de todos aquellos ficheros que contengan datos de carácter personal; en caso de que estos ficheros no estén automatizados no se permitirá la declaración de los mismo.</w:t>
      </w:r>
    </w:p>
    <w:p w14:paraId="6E1FA9EC" w14:textId="77777777" w:rsidR="00761808" w:rsidRPr="001E39B4" w:rsidRDefault="00761808" w:rsidP="00761808">
      <w:r>
        <w:t>Por lo tanto, de los ficheros anteriormente mencionados deberán declararse los ficheros de pacientes, los de citas de pacientes y los de empleados que estén en la base de datos de la aplicación Vitaldent.</w:t>
      </w:r>
    </w:p>
    <w:p w14:paraId="7D1FBDF9" w14:textId="77777777" w:rsidR="001E39B4" w:rsidRPr="001E39B4" w:rsidRDefault="001E39B4" w:rsidP="001E39B4"/>
    <w:p w14:paraId="61D2F7DD" w14:textId="77777777" w:rsidR="00C77817" w:rsidRDefault="00C77817">
      <w:pPr>
        <w:jc w:val="left"/>
        <w:rPr>
          <w:rStyle w:val="BookTitle"/>
          <w:rFonts w:eastAsiaTheme="majorEastAsia" w:cstheme="majorBidi"/>
          <w:bCs w:val="0"/>
          <w:i w:val="0"/>
          <w:iCs w:val="0"/>
          <w:caps/>
          <w:color w:val="0D0D0D" w:themeColor="text1" w:themeTint="F2"/>
          <w:spacing w:val="-10"/>
          <w:sz w:val="32"/>
          <w:szCs w:val="26"/>
        </w:rPr>
      </w:pPr>
      <w:bookmarkStart w:id="43" w:name="_Toc165913741"/>
      <w:bookmarkStart w:id="44" w:name="_Toc165913828"/>
      <w:r>
        <w:rPr>
          <w:rStyle w:val="BookTitle"/>
          <w:b w:val="0"/>
          <w:bCs w:val="0"/>
          <w:i w:val="0"/>
          <w:iCs w:val="0"/>
          <w:spacing w:val="-10"/>
        </w:rPr>
        <w:br w:type="page"/>
      </w:r>
    </w:p>
    <w:p w14:paraId="1D30CF90" w14:textId="3301A991" w:rsidR="000D11C0" w:rsidRDefault="000D11C0" w:rsidP="008224D2">
      <w:pPr>
        <w:pStyle w:val="Heading2"/>
        <w:rPr>
          <w:rStyle w:val="BookTitle"/>
          <w:b/>
          <w:bCs w:val="0"/>
          <w:i w:val="0"/>
          <w:iCs w:val="0"/>
          <w:spacing w:val="-10"/>
        </w:rPr>
      </w:pPr>
      <w:bookmarkStart w:id="45" w:name="_Toc167120038"/>
      <w:r>
        <w:rPr>
          <w:rStyle w:val="BookTitle"/>
          <w:b/>
          <w:bCs w:val="0"/>
          <w:i w:val="0"/>
          <w:iCs w:val="0"/>
          <w:spacing w:val="-10"/>
        </w:rPr>
        <w:t>Dictamen sobre la adecuación de las medidas y controles del RMS</w:t>
      </w:r>
      <w:bookmarkEnd w:id="43"/>
      <w:bookmarkEnd w:id="44"/>
      <w:bookmarkEnd w:id="45"/>
    </w:p>
    <w:p w14:paraId="402AC32D" w14:textId="63230B06" w:rsidR="000D11C0" w:rsidRPr="00073521" w:rsidRDefault="000D11C0" w:rsidP="008224D2">
      <w:pPr>
        <w:pStyle w:val="Heading3"/>
        <w:rPr>
          <w:rStyle w:val="BookTitle"/>
          <w:b/>
          <w:i w:val="0"/>
          <w:spacing w:val="-10"/>
        </w:rPr>
      </w:pPr>
      <w:bookmarkStart w:id="46" w:name="_Toc165913742"/>
      <w:bookmarkStart w:id="47" w:name="_Toc165913829"/>
      <w:bookmarkStart w:id="48" w:name="_Toc167120039"/>
      <w:r w:rsidRPr="00073521">
        <w:rPr>
          <w:rStyle w:val="BookTitle"/>
          <w:b/>
          <w:i w:val="0"/>
          <w:spacing w:val="-10"/>
        </w:rPr>
        <w:t>Aspectos generales</w:t>
      </w:r>
      <w:bookmarkEnd w:id="46"/>
      <w:bookmarkEnd w:id="47"/>
      <w:bookmarkEnd w:id="48"/>
      <w:r w:rsidR="004F5B20" w:rsidRPr="00073521">
        <w:rPr>
          <w:rStyle w:val="BookTitle"/>
          <w:b/>
          <w:i w:val="0"/>
          <w:spacing w:val="-10"/>
        </w:rPr>
        <w:t xml:space="preserve"> </w:t>
      </w:r>
    </w:p>
    <w:tbl>
      <w:tblPr>
        <w:tblW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hemeFill="background1"/>
        <w:tblCellMar>
          <w:left w:w="0" w:type="dxa"/>
          <w:right w:w="0" w:type="dxa"/>
        </w:tblCellMar>
        <w:tblLook w:val="04A0" w:firstRow="1" w:lastRow="0" w:firstColumn="1" w:lastColumn="0" w:noHBand="0" w:noVBand="1"/>
      </w:tblPr>
      <w:tblGrid>
        <w:gridCol w:w="1381"/>
        <w:gridCol w:w="1265"/>
        <w:gridCol w:w="1491"/>
        <w:gridCol w:w="1407"/>
        <w:gridCol w:w="1418"/>
        <w:gridCol w:w="1512"/>
      </w:tblGrid>
      <w:tr w:rsidR="00144AF1" w:rsidRPr="00144AF1" w14:paraId="00F9FE6B" w14:textId="77777777" w:rsidTr="00A763B3">
        <w:trPr>
          <w:trHeight w:val="315"/>
        </w:trPr>
        <w:tc>
          <w:tcPr>
            <w:tcW w:w="0" w:type="auto"/>
            <w:shd w:val="clear" w:color="auto" w:fill="E7E6E6" w:themeFill="background2"/>
            <w:tcMar>
              <w:top w:w="30" w:type="dxa"/>
              <w:left w:w="45" w:type="dxa"/>
              <w:bottom w:w="30" w:type="dxa"/>
              <w:right w:w="45" w:type="dxa"/>
            </w:tcMar>
            <w:vAlign w:val="center"/>
            <w:hideMark/>
          </w:tcPr>
          <w:p w14:paraId="15BD1122" w14:textId="77777777" w:rsidR="00144AF1" w:rsidRPr="00610E21" w:rsidRDefault="00144AF1" w:rsidP="00057A2F">
            <w:pPr>
              <w:jc w:val="center"/>
              <w:rPr>
                <w:rFonts w:cstheme="minorHAnsi"/>
                <w:b/>
                <w:sz w:val="20"/>
                <w:szCs w:val="20"/>
              </w:rPr>
            </w:pPr>
            <w:r w:rsidRPr="00610E21">
              <w:rPr>
                <w:rFonts w:cstheme="minorHAnsi"/>
                <w:b/>
                <w:sz w:val="20"/>
                <w:szCs w:val="20"/>
              </w:rPr>
              <w:t>Aspecto</w:t>
            </w:r>
          </w:p>
        </w:tc>
        <w:tc>
          <w:tcPr>
            <w:tcW w:w="0" w:type="auto"/>
            <w:shd w:val="clear" w:color="auto" w:fill="E7E6E6" w:themeFill="background2"/>
            <w:tcMar>
              <w:top w:w="30" w:type="dxa"/>
              <w:left w:w="45" w:type="dxa"/>
              <w:bottom w:w="30" w:type="dxa"/>
              <w:right w:w="45" w:type="dxa"/>
            </w:tcMar>
            <w:vAlign w:val="center"/>
            <w:hideMark/>
          </w:tcPr>
          <w:p w14:paraId="1147148E" w14:textId="77777777" w:rsidR="00144AF1" w:rsidRPr="00610E21" w:rsidRDefault="00144AF1" w:rsidP="00057A2F">
            <w:pPr>
              <w:jc w:val="center"/>
              <w:rPr>
                <w:rFonts w:cstheme="minorHAnsi"/>
                <w:b/>
                <w:sz w:val="20"/>
                <w:szCs w:val="20"/>
              </w:rPr>
            </w:pPr>
            <w:r w:rsidRPr="00610E21">
              <w:rPr>
                <w:rFonts w:cstheme="minorHAnsi"/>
                <w:b/>
                <w:sz w:val="20"/>
                <w:szCs w:val="20"/>
              </w:rPr>
              <w:t>Definición</w:t>
            </w:r>
          </w:p>
        </w:tc>
        <w:tc>
          <w:tcPr>
            <w:tcW w:w="0" w:type="auto"/>
            <w:shd w:val="clear" w:color="auto" w:fill="E7E6E6" w:themeFill="background2"/>
            <w:tcMar>
              <w:top w:w="30" w:type="dxa"/>
              <w:left w:w="45" w:type="dxa"/>
              <w:bottom w:w="30" w:type="dxa"/>
              <w:right w:w="45" w:type="dxa"/>
            </w:tcMar>
            <w:vAlign w:val="center"/>
            <w:hideMark/>
          </w:tcPr>
          <w:p w14:paraId="6EEC3ED6" w14:textId="77777777" w:rsidR="00144AF1" w:rsidRPr="00610E21" w:rsidRDefault="00144AF1" w:rsidP="00057A2F">
            <w:pPr>
              <w:jc w:val="center"/>
              <w:rPr>
                <w:rFonts w:cstheme="minorHAnsi"/>
                <w:b/>
                <w:sz w:val="20"/>
                <w:szCs w:val="20"/>
              </w:rPr>
            </w:pPr>
            <w:r w:rsidRPr="00610E21">
              <w:rPr>
                <w:rFonts w:cstheme="minorHAnsi"/>
                <w:b/>
                <w:sz w:val="20"/>
                <w:szCs w:val="20"/>
              </w:rPr>
              <w:t>Artículo Correspondiente</w:t>
            </w:r>
          </w:p>
        </w:tc>
        <w:tc>
          <w:tcPr>
            <w:tcW w:w="0" w:type="auto"/>
            <w:shd w:val="clear" w:color="auto" w:fill="E7E6E6" w:themeFill="background2"/>
            <w:tcMar>
              <w:top w:w="30" w:type="dxa"/>
              <w:left w:w="45" w:type="dxa"/>
              <w:bottom w:w="30" w:type="dxa"/>
              <w:right w:w="45" w:type="dxa"/>
            </w:tcMar>
            <w:vAlign w:val="center"/>
            <w:hideMark/>
          </w:tcPr>
          <w:p w14:paraId="78337ADF" w14:textId="77777777" w:rsidR="00144AF1" w:rsidRPr="00610E21" w:rsidRDefault="00144AF1" w:rsidP="00057A2F">
            <w:pPr>
              <w:jc w:val="center"/>
              <w:rPr>
                <w:rFonts w:cstheme="minorHAnsi"/>
                <w:b/>
                <w:sz w:val="20"/>
                <w:szCs w:val="20"/>
              </w:rPr>
            </w:pPr>
            <w:r w:rsidRPr="00610E21">
              <w:rPr>
                <w:rFonts w:cstheme="minorHAnsi"/>
                <w:b/>
                <w:sz w:val="20"/>
                <w:szCs w:val="20"/>
              </w:rPr>
              <w:t>Verificación del Cumplimiento</w:t>
            </w:r>
          </w:p>
        </w:tc>
        <w:tc>
          <w:tcPr>
            <w:tcW w:w="0" w:type="auto"/>
            <w:shd w:val="clear" w:color="auto" w:fill="E7E6E6" w:themeFill="background2"/>
            <w:tcMar>
              <w:top w:w="30" w:type="dxa"/>
              <w:left w:w="45" w:type="dxa"/>
              <w:bottom w:w="30" w:type="dxa"/>
              <w:right w:w="45" w:type="dxa"/>
            </w:tcMar>
            <w:vAlign w:val="center"/>
            <w:hideMark/>
          </w:tcPr>
          <w:p w14:paraId="69FDA2D6" w14:textId="77777777" w:rsidR="00144AF1" w:rsidRPr="00610E21" w:rsidRDefault="00144AF1" w:rsidP="00057A2F">
            <w:pPr>
              <w:jc w:val="center"/>
              <w:rPr>
                <w:rFonts w:cstheme="minorHAnsi"/>
                <w:b/>
                <w:sz w:val="20"/>
                <w:szCs w:val="20"/>
              </w:rPr>
            </w:pPr>
            <w:r w:rsidRPr="00610E21">
              <w:rPr>
                <w:rFonts w:cstheme="minorHAnsi"/>
                <w:b/>
                <w:sz w:val="20"/>
                <w:szCs w:val="20"/>
              </w:rPr>
              <w:t>Medidas Correctoras</w:t>
            </w:r>
          </w:p>
        </w:tc>
        <w:tc>
          <w:tcPr>
            <w:tcW w:w="0" w:type="auto"/>
            <w:shd w:val="clear" w:color="auto" w:fill="E7E6E6" w:themeFill="background2"/>
            <w:tcMar>
              <w:top w:w="30" w:type="dxa"/>
              <w:left w:w="0" w:type="dxa"/>
              <w:bottom w:w="30" w:type="dxa"/>
              <w:right w:w="0" w:type="dxa"/>
            </w:tcMar>
            <w:vAlign w:val="center"/>
            <w:hideMark/>
          </w:tcPr>
          <w:p w14:paraId="425CE640" w14:textId="77777777" w:rsidR="00144AF1" w:rsidRPr="00610E21" w:rsidRDefault="00144AF1" w:rsidP="00057A2F">
            <w:pPr>
              <w:jc w:val="center"/>
              <w:rPr>
                <w:rFonts w:cstheme="minorHAnsi"/>
                <w:b/>
                <w:sz w:val="20"/>
                <w:szCs w:val="20"/>
              </w:rPr>
            </w:pPr>
            <w:r w:rsidRPr="00610E21">
              <w:rPr>
                <w:rFonts w:cstheme="minorHAnsi"/>
                <w:b/>
                <w:sz w:val="20"/>
                <w:szCs w:val="20"/>
              </w:rPr>
              <w:t>Medidas Complementarias de Mejora</w:t>
            </w:r>
          </w:p>
        </w:tc>
      </w:tr>
      <w:tr w:rsidR="00144AF1" w:rsidRPr="00144AF1" w14:paraId="5BB17712" w14:textId="77777777" w:rsidTr="00A763B3">
        <w:trPr>
          <w:trHeight w:val="315"/>
        </w:trPr>
        <w:tc>
          <w:tcPr>
            <w:tcW w:w="0" w:type="auto"/>
            <w:shd w:val="clear" w:color="auto" w:fill="E7E6E6" w:themeFill="background2"/>
            <w:tcMar>
              <w:top w:w="30" w:type="dxa"/>
              <w:left w:w="45" w:type="dxa"/>
              <w:bottom w:w="30" w:type="dxa"/>
              <w:right w:w="45" w:type="dxa"/>
            </w:tcMar>
            <w:vAlign w:val="center"/>
            <w:hideMark/>
          </w:tcPr>
          <w:p w14:paraId="11A20832" w14:textId="77777777" w:rsidR="00144AF1" w:rsidRPr="00610E21" w:rsidRDefault="00144AF1" w:rsidP="00057A2F">
            <w:pPr>
              <w:jc w:val="center"/>
              <w:rPr>
                <w:rFonts w:cstheme="minorHAnsi"/>
                <w:b/>
                <w:sz w:val="20"/>
                <w:szCs w:val="20"/>
              </w:rPr>
            </w:pPr>
            <w:r w:rsidRPr="00610E21">
              <w:rPr>
                <w:rFonts w:cstheme="minorHAnsi"/>
                <w:b/>
                <w:sz w:val="20"/>
                <w:szCs w:val="20"/>
              </w:rPr>
              <w:t>Seguridad del Tratamiento</w:t>
            </w:r>
          </w:p>
        </w:tc>
        <w:tc>
          <w:tcPr>
            <w:tcW w:w="0" w:type="auto"/>
            <w:shd w:val="clear" w:color="auto" w:fill="FFFFFF" w:themeFill="background1"/>
            <w:tcMar>
              <w:top w:w="30" w:type="dxa"/>
              <w:left w:w="45" w:type="dxa"/>
              <w:bottom w:w="30" w:type="dxa"/>
              <w:right w:w="45" w:type="dxa"/>
            </w:tcMar>
            <w:vAlign w:val="center"/>
            <w:hideMark/>
          </w:tcPr>
          <w:p w14:paraId="102117EC" w14:textId="77777777" w:rsidR="00144AF1" w:rsidRPr="00610E21" w:rsidRDefault="00144AF1" w:rsidP="00057A2F">
            <w:pPr>
              <w:jc w:val="center"/>
              <w:rPr>
                <w:rFonts w:cstheme="minorHAnsi"/>
                <w:sz w:val="20"/>
                <w:szCs w:val="20"/>
              </w:rPr>
            </w:pPr>
            <w:r w:rsidRPr="00610E21">
              <w:rPr>
                <w:rFonts w:cstheme="minorHAnsi"/>
                <w:sz w:val="20"/>
                <w:szCs w:val="20"/>
              </w:rPr>
              <w:t>Conjunto de medidas técnicas y organizativas para proteger los datos personales.</w:t>
            </w:r>
          </w:p>
        </w:tc>
        <w:tc>
          <w:tcPr>
            <w:tcW w:w="0" w:type="auto"/>
            <w:shd w:val="clear" w:color="auto" w:fill="FFFFFF" w:themeFill="background1"/>
            <w:tcMar>
              <w:top w:w="30" w:type="dxa"/>
              <w:left w:w="45" w:type="dxa"/>
              <w:bottom w:w="30" w:type="dxa"/>
              <w:right w:w="45" w:type="dxa"/>
            </w:tcMar>
            <w:vAlign w:val="center"/>
            <w:hideMark/>
          </w:tcPr>
          <w:p w14:paraId="609F68B9" w14:textId="77777777" w:rsidR="00144AF1" w:rsidRPr="00610E21" w:rsidRDefault="00144AF1" w:rsidP="00057A2F">
            <w:pPr>
              <w:jc w:val="center"/>
              <w:rPr>
                <w:rFonts w:cstheme="minorHAnsi"/>
                <w:sz w:val="20"/>
                <w:szCs w:val="20"/>
              </w:rPr>
            </w:pPr>
            <w:r w:rsidRPr="00610E21">
              <w:rPr>
                <w:rFonts w:cstheme="minorHAnsi"/>
                <w:sz w:val="20"/>
                <w:szCs w:val="20"/>
                <w:lang w:val="en-US"/>
              </w:rPr>
              <w:t xml:space="preserve">Art. 32 RGPD, Art. 89 LOPDGDD, Cap. </w:t>
            </w:r>
            <w:r w:rsidRPr="00610E21">
              <w:rPr>
                <w:rFonts w:cstheme="minorHAnsi"/>
                <w:sz w:val="20"/>
                <w:szCs w:val="20"/>
              </w:rPr>
              <w:t>II RMS</w:t>
            </w:r>
          </w:p>
        </w:tc>
        <w:tc>
          <w:tcPr>
            <w:tcW w:w="0" w:type="auto"/>
            <w:shd w:val="clear" w:color="auto" w:fill="FFFFFF" w:themeFill="background1"/>
            <w:tcMar>
              <w:top w:w="30" w:type="dxa"/>
              <w:left w:w="45" w:type="dxa"/>
              <w:bottom w:w="30" w:type="dxa"/>
              <w:right w:w="45" w:type="dxa"/>
            </w:tcMar>
            <w:vAlign w:val="center"/>
            <w:hideMark/>
          </w:tcPr>
          <w:p w14:paraId="5E817B4D" w14:textId="77777777" w:rsidR="00144AF1" w:rsidRPr="00610E21" w:rsidRDefault="00144AF1" w:rsidP="00057A2F">
            <w:pPr>
              <w:jc w:val="center"/>
              <w:rPr>
                <w:rFonts w:cstheme="minorHAnsi"/>
                <w:sz w:val="20"/>
                <w:szCs w:val="20"/>
              </w:rPr>
            </w:pPr>
            <w:r w:rsidRPr="00610E21">
              <w:rPr>
                <w:rFonts w:cstheme="minorHAnsi"/>
                <w:sz w:val="20"/>
                <w:szCs w:val="20"/>
              </w:rPr>
              <w:t>Se menciona la adopción de medidas de seguridad, pero sin especificar.</w:t>
            </w:r>
          </w:p>
        </w:tc>
        <w:tc>
          <w:tcPr>
            <w:tcW w:w="0" w:type="auto"/>
            <w:shd w:val="clear" w:color="auto" w:fill="FFFFFF" w:themeFill="background1"/>
            <w:tcMar>
              <w:top w:w="30" w:type="dxa"/>
              <w:left w:w="45" w:type="dxa"/>
              <w:bottom w:w="30" w:type="dxa"/>
              <w:right w:w="45" w:type="dxa"/>
            </w:tcMar>
            <w:vAlign w:val="center"/>
            <w:hideMark/>
          </w:tcPr>
          <w:p w14:paraId="28642565" w14:textId="77777777" w:rsidR="00144AF1" w:rsidRPr="00610E21" w:rsidRDefault="00144AF1" w:rsidP="00057A2F">
            <w:pPr>
              <w:jc w:val="center"/>
              <w:rPr>
                <w:rFonts w:cstheme="minorHAnsi"/>
                <w:sz w:val="20"/>
                <w:szCs w:val="20"/>
              </w:rPr>
            </w:pPr>
            <w:r w:rsidRPr="00610E21">
              <w:rPr>
                <w:rFonts w:cstheme="minorHAnsi"/>
                <w:sz w:val="20"/>
                <w:szCs w:val="20"/>
              </w:rPr>
              <w:t>Detallar las medidas de seguridad implementadas (cifrado, control de acceso, etc.).</w:t>
            </w:r>
          </w:p>
        </w:tc>
        <w:tc>
          <w:tcPr>
            <w:tcW w:w="0" w:type="auto"/>
            <w:shd w:val="clear" w:color="auto" w:fill="FFFFFF" w:themeFill="background1"/>
            <w:tcMar>
              <w:top w:w="30" w:type="dxa"/>
              <w:left w:w="0" w:type="dxa"/>
              <w:bottom w:w="30" w:type="dxa"/>
              <w:right w:w="0" w:type="dxa"/>
            </w:tcMar>
            <w:vAlign w:val="center"/>
            <w:hideMark/>
          </w:tcPr>
          <w:p w14:paraId="24FB672A" w14:textId="77777777" w:rsidR="00144AF1" w:rsidRPr="00610E21" w:rsidRDefault="00144AF1" w:rsidP="00057A2F">
            <w:pPr>
              <w:jc w:val="center"/>
              <w:rPr>
                <w:rFonts w:cstheme="minorHAnsi"/>
                <w:sz w:val="20"/>
                <w:szCs w:val="20"/>
              </w:rPr>
            </w:pPr>
            <w:r w:rsidRPr="00610E21">
              <w:rPr>
                <w:rFonts w:cstheme="minorHAnsi"/>
                <w:sz w:val="20"/>
                <w:szCs w:val="20"/>
              </w:rPr>
              <w:t>Realizar auditorías de seguridad periódicas.</w:t>
            </w:r>
          </w:p>
        </w:tc>
      </w:tr>
      <w:tr w:rsidR="00144AF1" w:rsidRPr="00144AF1" w14:paraId="384B8408" w14:textId="77777777" w:rsidTr="00A763B3">
        <w:trPr>
          <w:trHeight w:val="315"/>
        </w:trPr>
        <w:tc>
          <w:tcPr>
            <w:tcW w:w="0" w:type="auto"/>
            <w:shd w:val="clear" w:color="auto" w:fill="E7E6E6" w:themeFill="background2"/>
            <w:tcMar>
              <w:top w:w="30" w:type="dxa"/>
              <w:left w:w="45" w:type="dxa"/>
              <w:bottom w:w="30" w:type="dxa"/>
              <w:right w:w="45" w:type="dxa"/>
            </w:tcMar>
            <w:vAlign w:val="center"/>
            <w:hideMark/>
          </w:tcPr>
          <w:p w14:paraId="4231CBF3" w14:textId="77777777" w:rsidR="00144AF1" w:rsidRPr="00610E21" w:rsidRDefault="00144AF1" w:rsidP="00057A2F">
            <w:pPr>
              <w:jc w:val="center"/>
              <w:rPr>
                <w:rFonts w:cstheme="minorHAnsi"/>
                <w:b/>
                <w:sz w:val="20"/>
                <w:szCs w:val="20"/>
              </w:rPr>
            </w:pPr>
            <w:r w:rsidRPr="00610E21">
              <w:rPr>
                <w:rFonts w:cstheme="minorHAnsi"/>
                <w:b/>
                <w:sz w:val="20"/>
                <w:szCs w:val="20"/>
              </w:rPr>
              <w:t>Evaluación de Impacto</w:t>
            </w:r>
          </w:p>
        </w:tc>
        <w:tc>
          <w:tcPr>
            <w:tcW w:w="0" w:type="auto"/>
            <w:shd w:val="clear" w:color="auto" w:fill="FFFFFF" w:themeFill="background1"/>
            <w:tcMar>
              <w:top w:w="30" w:type="dxa"/>
              <w:left w:w="45" w:type="dxa"/>
              <w:bottom w:w="30" w:type="dxa"/>
              <w:right w:w="45" w:type="dxa"/>
            </w:tcMar>
            <w:vAlign w:val="center"/>
            <w:hideMark/>
          </w:tcPr>
          <w:p w14:paraId="0B69FE06" w14:textId="77777777" w:rsidR="00144AF1" w:rsidRPr="00610E21" w:rsidRDefault="00144AF1" w:rsidP="00057A2F">
            <w:pPr>
              <w:jc w:val="center"/>
              <w:rPr>
                <w:rFonts w:cstheme="minorHAnsi"/>
                <w:sz w:val="20"/>
                <w:szCs w:val="20"/>
              </w:rPr>
            </w:pPr>
            <w:r w:rsidRPr="00610E21">
              <w:rPr>
                <w:rFonts w:cstheme="minorHAnsi"/>
                <w:sz w:val="20"/>
                <w:szCs w:val="20"/>
              </w:rPr>
              <w:t>Análisis de los riesgos para los derechos y libertades de las personas derivados del tratamiento de datos.</w:t>
            </w:r>
          </w:p>
        </w:tc>
        <w:tc>
          <w:tcPr>
            <w:tcW w:w="0" w:type="auto"/>
            <w:shd w:val="clear" w:color="auto" w:fill="FFFFFF" w:themeFill="background1"/>
            <w:tcMar>
              <w:top w:w="30" w:type="dxa"/>
              <w:left w:w="45" w:type="dxa"/>
              <w:bottom w:w="30" w:type="dxa"/>
              <w:right w:w="45" w:type="dxa"/>
            </w:tcMar>
            <w:vAlign w:val="center"/>
            <w:hideMark/>
          </w:tcPr>
          <w:p w14:paraId="7C42F05C" w14:textId="77777777" w:rsidR="00144AF1" w:rsidRPr="00610E21" w:rsidRDefault="00144AF1" w:rsidP="00057A2F">
            <w:pPr>
              <w:jc w:val="center"/>
              <w:rPr>
                <w:rFonts w:cstheme="minorHAnsi"/>
                <w:sz w:val="20"/>
                <w:szCs w:val="20"/>
              </w:rPr>
            </w:pPr>
            <w:r w:rsidRPr="00610E21">
              <w:rPr>
                <w:rFonts w:cstheme="minorHAnsi"/>
                <w:sz w:val="20"/>
                <w:szCs w:val="20"/>
              </w:rPr>
              <w:t>Art. 35 RGPD</w:t>
            </w:r>
          </w:p>
        </w:tc>
        <w:tc>
          <w:tcPr>
            <w:tcW w:w="0" w:type="auto"/>
            <w:shd w:val="clear" w:color="auto" w:fill="FFFFFF" w:themeFill="background1"/>
            <w:tcMar>
              <w:top w:w="30" w:type="dxa"/>
              <w:left w:w="45" w:type="dxa"/>
              <w:bottom w:w="30" w:type="dxa"/>
              <w:right w:w="45" w:type="dxa"/>
            </w:tcMar>
            <w:vAlign w:val="center"/>
            <w:hideMark/>
          </w:tcPr>
          <w:p w14:paraId="2F0C04DD" w14:textId="77777777" w:rsidR="00144AF1" w:rsidRPr="00610E21" w:rsidRDefault="00144AF1" w:rsidP="00057A2F">
            <w:pPr>
              <w:jc w:val="center"/>
              <w:rPr>
                <w:rFonts w:cstheme="minorHAnsi"/>
                <w:sz w:val="20"/>
                <w:szCs w:val="20"/>
              </w:rPr>
            </w:pPr>
            <w:r w:rsidRPr="00610E21">
              <w:rPr>
                <w:rFonts w:cstheme="minorHAnsi"/>
                <w:sz w:val="20"/>
                <w:szCs w:val="20"/>
              </w:rPr>
              <w:t>No se menciona la realización de evaluaciones de impacto.</w:t>
            </w:r>
          </w:p>
        </w:tc>
        <w:tc>
          <w:tcPr>
            <w:tcW w:w="0" w:type="auto"/>
            <w:shd w:val="clear" w:color="auto" w:fill="FFFFFF" w:themeFill="background1"/>
            <w:tcMar>
              <w:top w:w="30" w:type="dxa"/>
              <w:left w:w="45" w:type="dxa"/>
              <w:bottom w:w="30" w:type="dxa"/>
              <w:right w:w="45" w:type="dxa"/>
            </w:tcMar>
            <w:vAlign w:val="center"/>
            <w:hideMark/>
          </w:tcPr>
          <w:p w14:paraId="7B236D78" w14:textId="77777777" w:rsidR="00144AF1" w:rsidRPr="00610E21" w:rsidRDefault="00144AF1" w:rsidP="00057A2F">
            <w:pPr>
              <w:jc w:val="center"/>
              <w:rPr>
                <w:rFonts w:cstheme="minorHAnsi"/>
                <w:sz w:val="20"/>
                <w:szCs w:val="20"/>
              </w:rPr>
            </w:pPr>
            <w:r w:rsidRPr="00610E21">
              <w:rPr>
                <w:rFonts w:cstheme="minorHAnsi"/>
                <w:sz w:val="20"/>
                <w:szCs w:val="20"/>
              </w:rPr>
              <w:t>Realizar evaluaciones de impacto para tratamientos de alto riesgo.</w:t>
            </w:r>
          </w:p>
        </w:tc>
        <w:tc>
          <w:tcPr>
            <w:tcW w:w="0" w:type="auto"/>
            <w:shd w:val="clear" w:color="auto" w:fill="FFFFFF" w:themeFill="background1"/>
            <w:tcMar>
              <w:top w:w="30" w:type="dxa"/>
              <w:left w:w="0" w:type="dxa"/>
              <w:bottom w:w="30" w:type="dxa"/>
              <w:right w:w="0" w:type="dxa"/>
            </w:tcMar>
            <w:vAlign w:val="center"/>
            <w:hideMark/>
          </w:tcPr>
          <w:p w14:paraId="192B96F9" w14:textId="77777777" w:rsidR="00144AF1" w:rsidRPr="00610E21" w:rsidRDefault="00144AF1" w:rsidP="00057A2F">
            <w:pPr>
              <w:jc w:val="center"/>
              <w:rPr>
                <w:rFonts w:cstheme="minorHAnsi"/>
                <w:sz w:val="20"/>
                <w:szCs w:val="20"/>
              </w:rPr>
            </w:pPr>
            <w:r w:rsidRPr="00610E21">
              <w:rPr>
                <w:rFonts w:cstheme="minorHAnsi"/>
                <w:sz w:val="20"/>
                <w:szCs w:val="20"/>
              </w:rPr>
              <w:t>Establecer un procedimiento para la realización de evaluaciones de impacto.</w:t>
            </w:r>
          </w:p>
        </w:tc>
      </w:tr>
      <w:tr w:rsidR="00144AF1" w:rsidRPr="00144AF1" w14:paraId="397180DC" w14:textId="77777777" w:rsidTr="00A763B3">
        <w:trPr>
          <w:trHeight w:val="315"/>
        </w:trPr>
        <w:tc>
          <w:tcPr>
            <w:tcW w:w="0" w:type="auto"/>
            <w:shd w:val="clear" w:color="auto" w:fill="E7E6E6" w:themeFill="background2"/>
            <w:tcMar>
              <w:top w:w="30" w:type="dxa"/>
              <w:left w:w="45" w:type="dxa"/>
              <w:bottom w:w="30" w:type="dxa"/>
              <w:right w:w="45" w:type="dxa"/>
            </w:tcMar>
            <w:vAlign w:val="center"/>
            <w:hideMark/>
          </w:tcPr>
          <w:p w14:paraId="4414FBE0" w14:textId="77777777" w:rsidR="00144AF1" w:rsidRPr="00610E21" w:rsidRDefault="00144AF1" w:rsidP="00057A2F">
            <w:pPr>
              <w:jc w:val="center"/>
              <w:rPr>
                <w:rFonts w:cstheme="minorHAnsi"/>
                <w:b/>
                <w:sz w:val="20"/>
                <w:szCs w:val="20"/>
              </w:rPr>
            </w:pPr>
            <w:r w:rsidRPr="00610E21">
              <w:rPr>
                <w:rFonts w:cstheme="minorHAnsi"/>
                <w:b/>
                <w:sz w:val="20"/>
                <w:szCs w:val="20"/>
              </w:rPr>
              <w:t>Transferencias Internacionales</w:t>
            </w:r>
          </w:p>
        </w:tc>
        <w:tc>
          <w:tcPr>
            <w:tcW w:w="0" w:type="auto"/>
            <w:shd w:val="clear" w:color="auto" w:fill="FFFFFF" w:themeFill="background1"/>
            <w:tcMar>
              <w:top w:w="30" w:type="dxa"/>
              <w:left w:w="45" w:type="dxa"/>
              <w:bottom w:w="30" w:type="dxa"/>
              <w:right w:w="45" w:type="dxa"/>
            </w:tcMar>
            <w:vAlign w:val="center"/>
            <w:hideMark/>
          </w:tcPr>
          <w:p w14:paraId="740F9976" w14:textId="77777777" w:rsidR="00144AF1" w:rsidRPr="00610E21" w:rsidRDefault="00144AF1" w:rsidP="00057A2F">
            <w:pPr>
              <w:jc w:val="center"/>
              <w:rPr>
                <w:rFonts w:cstheme="minorHAnsi"/>
                <w:sz w:val="20"/>
                <w:szCs w:val="20"/>
              </w:rPr>
            </w:pPr>
            <w:r w:rsidRPr="00610E21">
              <w:rPr>
                <w:rFonts w:cstheme="minorHAnsi"/>
                <w:sz w:val="20"/>
                <w:szCs w:val="20"/>
              </w:rPr>
              <w:t>Envío de datos personales a países fuera del Espacio Económico Europeo.</w:t>
            </w:r>
          </w:p>
        </w:tc>
        <w:tc>
          <w:tcPr>
            <w:tcW w:w="0" w:type="auto"/>
            <w:shd w:val="clear" w:color="auto" w:fill="FFFFFF" w:themeFill="background1"/>
            <w:tcMar>
              <w:top w:w="30" w:type="dxa"/>
              <w:left w:w="45" w:type="dxa"/>
              <w:bottom w:w="30" w:type="dxa"/>
              <w:right w:w="45" w:type="dxa"/>
            </w:tcMar>
            <w:vAlign w:val="center"/>
            <w:hideMark/>
          </w:tcPr>
          <w:p w14:paraId="157F42F3" w14:textId="77777777" w:rsidR="00144AF1" w:rsidRPr="00610E21" w:rsidRDefault="00144AF1" w:rsidP="00057A2F">
            <w:pPr>
              <w:jc w:val="center"/>
              <w:rPr>
                <w:rFonts w:cstheme="minorHAnsi"/>
                <w:sz w:val="20"/>
                <w:szCs w:val="20"/>
              </w:rPr>
            </w:pPr>
            <w:r w:rsidRPr="00610E21">
              <w:rPr>
                <w:rFonts w:cstheme="minorHAnsi"/>
                <w:sz w:val="20"/>
                <w:szCs w:val="20"/>
              </w:rPr>
              <w:t>Art. 44 y ss. RGPD</w:t>
            </w:r>
          </w:p>
        </w:tc>
        <w:tc>
          <w:tcPr>
            <w:tcW w:w="0" w:type="auto"/>
            <w:shd w:val="clear" w:color="auto" w:fill="FFFFFF" w:themeFill="background1"/>
            <w:tcMar>
              <w:top w:w="30" w:type="dxa"/>
              <w:left w:w="45" w:type="dxa"/>
              <w:bottom w:w="30" w:type="dxa"/>
              <w:right w:w="45" w:type="dxa"/>
            </w:tcMar>
            <w:vAlign w:val="center"/>
            <w:hideMark/>
          </w:tcPr>
          <w:p w14:paraId="4E381A26" w14:textId="77777777" w:rsidR="00144AF1" w:rsidRPr="00610E21" w:rsidRDefault="00144AF1" w:rsidP="00057A2F">
            <w:pPr>
              <w:jc w:val="center"/>
              <w:rPr>
                <w:rFonts w:cstheme="minorHAnsi"/>
                <w:sz w:val="20"/>
                <w:szCs w:val="20"/>
              </w:rPr>
            </w:pPr>
            <w:r w:rsidRPr="00610E21">
              <w:rPr>
                <w:rFonts w:cstheme="minorHAnsi"/>
                <w:sz w:val="20"/>
                <w:szCs w:val="20"/>
              </w:rPr>
              <w:t>No se especifica si se realizan transferencias internacionales.</w:t>
            </w:r>
          </w:p>
        </w:tc>
        <w:tc>
          <w:tcPr>
            <w:tcW w:w="0" w:type="auto"/>
            <w:shd w:val="clear" w:color="auto" w:fill="FFFFFF" w:themeFill="background1"/>
            <w:tcMar>
              <w:top w:w="30" w:type="dxa"/>
              <w:left w:w="45" w:type="dxa"/>
              <w:bottom w:w="30" w:type="dxa"/>
              <w:right w:w="45" w:type="dxa"/>
            </w:tcMar>
            <w:vAlign w:val="center"/>
            <w:hideMark/>
          </w:tcPr>
          <w:p w14:paraId="595014A5" w14:textId="77777777" w:rsidR="00144AF1" w:rsidRPr="00610E21" w:rsidRDefault="00144AF1" w:rsidP="00057A2F">
            <w:pPr>
              <w:jc w:val="center"/>
              <w:rPr>
                <w:rFonts w:cstheme="minorHAnsi"/>
                <w:sz w:val="20"/>
                <w:szCs w:val="20"/>
              </w:rPr>
            </w:pPr>
            <w:r w:rsidRPr="00610E21">
              <w:rPr>
                <w:rFonts w:cstheme="minorHAnsi"/>
                <w:sz w:val="20"/>
                <w:szCs w:val="20"/>
              </w:rPr>
              <w:t>Informar sobre las transferencias internacionales y las garantías aplicadas.</w:t>
            </w:r>
          </w:p>
        </w:tc>
        <w:tc>
          <w:tcPr>
            <w:tcW w:w="0" w:type="auto"/>
            <w:shd w:val="clear" w:color="auto" w:fill="FFFFFF" w:themeFill="background1"/>
            <w:tcMar>
              <w:top w:w="30" w:type="dxa"/>
              <w:left w:w="0" w:type="dxa"/>
              <w:bottom w:w="30" w:type="dxa"/>
              <w:right w:w="0" w:type="dxa"/>
            </w:tcMar>
            <w:vAlign w:val="center"/>
            <w:hideMark/>
          </w:tcPr>
          <w:p w14:paraId="7034ECE8" w14:textId="77777777" w:rsidR="00144AF1" w:rsidRPr="00610E21" w:rsidRDefault="00144AF1" w:rsidP="00057A2F">
            <w:pPr>
              <w:jc w:val="center"/>
              <w:rPr>
                <w:rFonts w:cstheme="minorHAnsi"/>
                <w:sz w:val="20"/>
                <w:szCs w:val="20"/>
              </w:rPr>
            </w:pPr>
            <w:r w:rsidRPr="00610E21">
              <w:rPr>
                <w:rFonts w:cstheme="minorHAnsi"/>
                <w:sz w:val="20"/>
                <w:szCs w:val="20"/>
              </w:rPr>
              <w:t>Utilizar mecanismos de transferencia adecuados (cláusulas contractuales tipo, etc.).</w:t>
            </w:r>
          </w:p>
        </w:tc>
      </w:tr>
      <w:tr w:rsidR="00144AF1" w:rsidRPr="00144AF1" w14:paraId="28345C32" w14:textId="77777777" w:rsidTr="00B46DCA">
        <w:trPr>
          <w:trHeight w:val="315"/>
        </w:trPr>
        <w:tc>
          <w:tcPr>
            <w:tcW w:w="0" w:type="auto"/>
            <w:tcBorders>
              <w:bottom w:val="single" w:sz="6" w:space="0" w:color="auto"/>
            </w:tcBorders>
            <w:shd w:val="clear" w:color="auto" w:fill="E7E6E6" w:themeFill="background2"/>
            <w:tcMar>
              <w:top w:w="30" w:type="dxa"/>
              <w:left w:w="45" w:type="dxa"/>
              <w:bottom w:w="30" w:type="dxa"/>
              <w:right w:w="45" w:type="dxa"/>
            </w:tcMar>
            <w:vAlign w:val="center"/>
            <w:hideMark/>
          </w:tcPr>
          <w:p w14:paraId="52694612" w14:textId="77777777" w:rsidR="00144AF1" w:rsidRPr="00610E21" w:rsidRDefault="00144AF1" w:rsidP="00057A2F">
            <w:pPr>
              <w:jc w:val="center"/>
              <w:rPr>
                <w:rFonts w:cstheme="minorHAnsi"/>
                <w:b/>
                <w:sz w:val="20"/>
                <w:szCs w:val="20"/>
              </w:rPr>
            </w:pPr>
            <w:r w:rsidRPr="00610E21">
              <w:rPr>
                <w:rFonts w:cstheme="minorHAnsi"/>
                <w:b/>
                <w:sz w:val="20"/>
                <w:szCs w:val="20"/>
              </w:rPr>
              <w:t>Información a los Interesados</w:t>
            </w:r>
          </w:p>
        </w:tc>
        <w:tc>
          <w:tcPr>
            <w:tcW w:w="0" w:type="auto"/>
            <w:tcBorders>
              <w:bottom w:val="single" w:sz="6" w:space="0" w:color="auto"/>
            </w:tcBorders>
            <w:shd w:val="clear" w:color="auto" w:fill="FFFFFF" w:themeFill="background1"/>
            <w:tcMar>
              <w:top w:w="30" w:type="dxa"/>
              <w:left w:w="45" w:type="dxa"/>
              <w:bottom w:w="30" w:type="dxa"/>
              <w:right w:w="45" w:type="dxa"/>
            </w:tcMar>
            <w:vAlign w:val="center"/>
            <w:hideMark/>
          </w:tcPr>
          <w:p w14:paraId="2BB20BB0" w14:textId="77777777" w:rsidR="00144AF1" w:rsidRPr="00610E21" w:rsidRDefault="00144AF1" w:rsidP="00057A2F">
            <w:pPr>
              <w:jc w:val="center"/>
              <w:rPr>
                <w:rFonts w:cstheme="minorHAnsi"/>
                <w:sz w:val="20"/>
                <w:szCs w:val="20"/>
              </w:rPr>
            </w:pPr>
            <w:r w:rsidRPr="00610E21">
              <w:rPr>
                <w:rFonts w:cstheme="minorHAnsi"/>
                <w:sz w:val="20"/>
                <w:szCs w:val="20"/>
              </w:rPr>
              <w:t>Comunicación clara y transparente sobre el tratamiento de datos.</w:t>
            </w:r>
          </w:p>
        </w:tc>
        <w:tc>
          <w:tcPr>
            <w:tcW w:w="0" w:type="auto"/>
            <w:tcBorders>
              <w:bottom w:val="single" w:sz="6" w:space="0" w:color="auto"/>
            </w:tcBorders>
            <w:shd w:val="clear" w:color="auto" w:fill="FFFFFF" w:themeFill="background1"/>
            <w:tcMar>
              <w:top w:w="30" w:type="dxa"/>
              <w:left w:w="45" w:type="dxa"/>
              <w:bottom w:w="30" w:type="dxa"/>
              <w:right w:w="45" w:type="dxa"/>
            </w:tcMar>
            <w:vAlign w:val="center"/>
            <w:hideMark/>
          </w:tcPr>
          <w:p w14:paraId="68772F09" w14:textId="77777777" w:rsidR="00144AF1" w:rsidRPr="00610E21" w:rsidRDefault="00144AF1" w:rsidP="00057A2F">
            <w:pPr>
              <w:jc w:val="center"/>
              <w:rPr>
                <w:rFonts w:cstheme="minorHAnsi"/>
                <w:sz w:val="20"/>
                <w:szCs w:val="20"/>
              </w:rPr>
            </w:pPr>
            <w:r w:rsidRPr="00610E21">
              <w:rPr>
                <w:rFonts w:cstheme="minorHAnsi"/>
                <w:sz w:val="20"/>
                <w:szCs w:val="20"/>
              </w:rPr>
              <w:t>Art. 13 y 14 RGPD</w:t>
            </w:r>
          </w:p>
        </w:tc>
        <w:tc>
          <w:tcPr>
            <w:tcW w:w="0" w:type="auto"/>
            <w:tcBorders>
              <w:bottom w:val="single" w:sz="6" w:space="0" w:color="auto"/>
            </w:tcBorders>
            <w:shd w:val="clear" w:color="auto" w:fill="FFFFFF" w:themeFill="background1"/>
            <w:tcMar>
              <w:top w:w="30" w:type="dxa"/>
              <w:left w:w="45" w:type="dxa"/>
              <w:bottom w:w="30" w:type="dxa"/>
              <w:right w:w="45" w:type="dxa"/>
            </w:tcMar>
            <w:vAlign w:val="center"/>
            <w:hideMark/>
          </w:tcPr>
          <w:p w14:paraId="3F544CC7" w14:textId="77777777" w:rsidR="00144AF1" w:rsidRPr="00610E21" w:rsidRDefault="00144AF1" w:rsidP="00057A2F">
            <w:pPr>
              <w:jc w:val="center"/>
              <w:rPr>
                <w:rFonts w:cstheme="minorHAnsi"/>
                <w:sz w:val="20"/>
                <w:szCs w:val="20"/>
              </w:rPr>
            </w:pPr>
            <w:r w:rsidRPr="00610E21">
              <w:rPr>
                <w:rFonts w:cstheme="minorHAnsi"/>
                <w:sz w:val="20"/>
                <w:szCs w:val="20"/>
              </w:rPr>
              <w:t>La política de privacidad informa sobre los aspectos básicos del tratamiento.</w:t>
            </w:r>
          </w:p>
        </w:tc>
        <w:tc>
          <w:tcPr>
            <w:tcW w:w="0" w:type="auto"/>
            <w:tcBorders>
              <w:bottom w:val="single" w:sz="6" w:space="0" w:color="auto"/>
            </w:tcBorders>
            <w:shd w:val="clear" w:color="auto" w:fill="FFFFFF" w:themeFill="background1"/>
            <w:tcMar>
              <w:top w:w="30" w:type="dxa"/>
              <w:left w:w="45" w:type="dxa"/>
              <w:bottom w:w="30" w:type="dxa"/>
              <w:right w:w="45" w:type="dxa"/>
            </w:tcMar>
            <w:vAlign w:val="center"/>
            <w:hideMark/>
          </w:tcPr>
          <w:p w14:paraId="20124656" w14:textId="77777777" w:rsidR="00144AF1" w:rsidRPr="00610E21" w:rsidRDefault="00144AF1" w:rsidP="00057A2F">
            <w:pPr>
              <w:jc w:val="center"/>
              <w:rPr>
                <w:rFonts w:cstheme="minorHAnsi"/>
                <w:sz w:val="20"/>
                <w:szCs w:val="20"/>
              </w:rPr>
            </w:pPr>
            <w:r w:rsidRPr="00610E21">
              <w:rPr>
                <w:rFonts w:cstheme="minorHAnsi"/>
                <w:sz w:val="20"/>
                <w:szCs w:val="20"/>
              </w:rPr>
              <w:t>Mejorar la información sobre las medidas de seguridad, evaluaciones de impacto y transferencias internacionales.</w:t>
            </w:r>
          </w:p>
        </w:tc>
        <w:tc>
          <w:tcPr>
            <w:tcW w:w="0" w:type="auto"/>
            <w:tcBorders>
              <w:bottom w:val="single" w:sz="6" w:space="0" w:color="auto"/>
            </w:tcBorders>
            <w:shd w:val="clear" w:color="auto" w:fill="FFFFFF" w:themeFill="background1"/>
            <w:tcMar>
              <w:top w:w="30" w:type="dxa"/>
              <w:left w:w="0" w:type="dxa"/>
              <w:bottom w:w="30" w:type="dxa"/>
              <w:right w:w="0" w:type="dxa"/>
            </w:tcMar>
            <w:vAlign w:val="center"/>
            <w:hideMark/>
          </w:tcPr>
          <w:p w14:paraId="78211520" w14:textId="77777777" w:rsidR="00144AF1" w:rsidRPr="00610E21" w:rsidRDefault="00144AF1" w:rsidP="00057A2F">
            <w:pPr>
              <w:jc w:val="center"/>
              <w:rPr>
                <w:rFonts w:cstheme="minorHAnsi"/>
                <w:sz w:val="20"/>
                <w:szCs w:val="20"/>
              </w:rPr>
            </w:pPr>
            <w:r w:rsidRPr="00610E21">
              <w:rPr>
                <w:rFonts w:cstheme="minorHAnsi"/>
                <w:sz w:val="20"/>
                <w:szCs w:val="20"/>
              </w:rPr>
              <w:t>Revisar y actualizar periódicamente la política de privacidad.</w:t>
            </w:r>
          </w:p>
        </w:tc>
      </w:tr>
      <w:tr w:rsidR="00144AF1" w:rsidRPr="00144AF1" w14:paraId="154F5206" w14:textId="77777777" w:rsidTr="00B46DCA">
        <w:trPr>
          <w:trHeight w:val="315"/>
        </w:trPr>
        <w:tc>
          <w:tcPr>
            <w:tcW w:w="0" w:type="auto"/>
            <w:tcBorders>
              <w:top w:val="single" w:sz="6" w:space="0" w:color="auto"/>
              <w:bottom w:val="single" w:sz="12" w:space="0" w:color="auto"/>
            </w:tcBorders>
            <w:shd w:val="clear" w:color="auto" w:fill="E7E6E6" w:themeFill="background2"/>
            <w:tcMar>
              <w:top w:w="30" w:type="dxa"/>
              <w:left w:w="45" w:type="dxa"/>
              <w:bottom w:w="30" w:type="dxa"/>
              <w:right w:w="45" w:type="dxa"/>
            </w:tcMar>
            <w:vAlign w:val="center"/>
            <w:hideMark/>
          </w:tcPr>
          <w:p w14:paraId="7BC1AF78" w14:textId="77777777" w:rsidR="00144AF1" w:rsidRPr="00610E21" w:rsidRDefault="00144AF1" w:rsidP="00057A2F">
            <w:pPr>
              <w:jc w:val="center"/>
              <w:rPr>
                <w:rFonts w:cstheme="minorHAnsi"/>
                <w:b/>
                <w:sz w:val="20"/>
                <w:szCs w:val="20"/>
              </w:rPr>
            </w:pPr>
            <w:r w:rsidRPr="00610E21">
              <w:rPr>
                <w:rFonts w:cstheme="minorHAnsi"/>
                <w:b/>
                <w:sz w:val="20"/>
                <w:szCs w:val="20"/>
              </w:rPr>
              <w:t>Registro de Actividades de Tratamiento</w:t>
            </w:r>
          </w:p>
        </w:tc>
        <w:tc>
          <w:tcPr>
            <w:tcW w:w="0" w:type="auto"/>
            <w:tcBorders>
              <w:top w:val="single" w:sz="6" w:space="0" w:color="auto"/>
              <w:bottom w:val="single" w:sz="12" w:space="0" w:color="auto"/>
            </w:tcBorders>
            <w:shd w:val="clear" w:color="auto" w:fill="FFFFFF" w:themeFill="background1"/>
            <w:tcMar>
              <w:top w:w="30" w:type="dxa"/>
              <w:left w:w="45" w:type="dxa"/>
              <w:bottom w:w="30" w:type="dxa"/>
              <w:right w:w="45" w:type="dxa"/>
            </w:tcMar>
            <w:vAlign w:val="center"/>
            <w:hideMark/>
          </w:tcPr>
          <w:p w14:paraId="50758F78" w14:textId="77777777" w:rsidR="00144AF1" w:rsidRPr="00610E21" w:rsidRDefault="00144AF1" w:rsidP="00057A2F">
            <w:pPr>
              <w:jc w:val="center"/>
              <w:rPr>
                <w:rFonts w:cstheme="minorHAnsi"/>
                <w:sz w:val="20"/>
                <w:szCs w:val="20"/>
              </w:rPr>
            </w:pPr>
            <w:r w:rsidRPr="00610E21">
              <w:rPr>
                <w:rFonts w:cstheme="minorHAnsi"/>
                <w:sz w:val="20"/>
                <w:szCs w:val="20"/>
              </w:rPr>
              <w:t>Documento que recoge los detalles de las actividades de tratamiento realizadas.</w:t>
            </w:r>
          </w:p>
        </w:tc>
        <w:tc>
          <w:tcPr>
            <w:tcW w:w="0" w:type="auto"/>
            <w:tcBorders>
              <w:top w:val="single" w:sz="6" w:space="0" w:color="auto"/>
              <w:bottom w:val="single" w:sz="12" w:space="0" w:color="auto"/>
            </w:tcBorders>
            <w:shd w:val="clear" w:color="auto" w:fill="FFFFFF" w:themeFill="background1"/>
            <w:tcMar>
              <w:top w:w="30" w:type="dxa"/>
              <w:left w:w="45" w:type="dxa"/>
              <w:bottom w:w="30" w:type="dxa"/>
              <w:right w:w="45" w:type="dxa"/>
            </w:tcMar>
            <w:vAlign w:val="center"/>
            <w:hideMark/>
          </w:tcPr>
          <w:p w14:paraId="490DD89E" w14:textId="77777777" w:rsidR="00144AF1" w:rsidRPr="00610E21" w:rsidRDefault="00144AF1" w:rsidP="00057A2F">
            <w:pPr>
              <w:jc w:val="center"/>
              <w:rPr>
                <w:rFonts w:cstheme="minorHAnsi"/>
                <w:sz w:val="20"/>
                <w:szCs w:val="20"/>
              </w:rPr>
            </w:pPr>
            <w:r w:rsidRPr="00610E21">
              <w:rPr>
                <w:rFonts w:cstheme="minorHAnsi"/>
                <w:sz w:val="20"/>
                <w:szCs w:val="20"/>
              </w:rPr>
              <w:t>Art. 30 RGPD</w:t>
            </w:r>
          </w:p>
        </w:tc>
        <w:tc>
          <w:tcPr>
            <w:tcW w:w="0" w:type="auto"/>
            <w:tcBorders>
              <w:top w:val="single" w:sz="6" w:space="0" w:color="auto"/>
              <w:bottom w:val="single" w:sz="12" w:space="0" w:color="auto"/>
            </w:tcBorders>
            <w:shd w:val="clear" w:color="auto" w:fill="FFFFFF" w:themeFill="background1"/>
            <w:tcMar>
              <w:top w:w="30" w:type="dxa"/>
              <w:left w:w="45" w:type="dxa"/>
              <w:bottom w:w="30" w:type="dxa"/>
              <w:right w:w="45" w:type="dxa"/>
            </w:tcMar>
            <w:vAlign w:val="center"/>
            <w:hideMark/>
          </w:tcPr>
          <w:p w14:paraId="333C0010" w14:textId="77777777" w:rsidR="00144AF1" w:rsidRPr="00610E21" w:rsidRDefault="00144AF1" w:rsidP="00057A2F">
            <w:pPr>
              <w:jc w:val="center"/>
              <w:rPr>
                <w:rFonts w:cstheme="minorHAnsi"/>
                <w:sz w:val="20"/>
                <w:szCs w:val="20"/>
              </w:rPr>
            </w:pPr>
            <w:r w:rsidRPr="00610E21">
              <w:rPr>
                <w:rFonts w:cstheme="minorHAnsi"/>
                <w:sz w:val="20"/>
                <w:szCs w:val="20"/>
              </w:rPr>
              <w:t>No se menciona la existencia de un registro de actividades.</w:t>
            </w:r>
          </w:p>
        </w:tc>
        <w:tc>
          <w:tcPr>
            <w:tcW w:w="0" w:type="auto"/>
            <w:tcBorders>
              <w:top w:val="single" w:sz="6" w:space="0" w:color="auto"/>
              <w:bottom w:val="single" w:sz="12" w:space="0" w:color="auto"/>
            </w:tcBorders>
            <w:shd w:val="clear" w:color="auto" w:fill="FFFFFF" w:themeFill="background1"/>
            <w:tcMar>
              <w:top w:w="30" w:type="dxa"/>
              <w:left w:w="45" w:type="dxa"/>
              <w:bottom w:w="30" w:type="dxa"/>
              <w:right w:w="45" w:type="dxa"/>
            </w:tcMar>
            <w:vAlign w:val="center"/>
            <w:hideMark/>
          </w:tcPr>
          <w:p w14:paraId="1FDB3769" w14:textId="77777777" w:rsidR="00144AF1" w:rsidRPr="00610E21" w:rsidRDefault="00144AF1" w:rsidP="00057A2F">
            <w:pPr>
              <w:jc w:val="center"/>
              <w:rPr>
                <w:rFonts w:cstheme="minorHAnsi"/>
                <w:sz w:val="20"/>
                <w:szCs w:val="20"/>
              </w:rPr>
            </w:pPr>
            <w:r w:rsidRPr="00610E21">
              <w:rPr>
                <w:rFonts w:cstheme="minorHAnsi"/>
                <w:sz w:val="20"/>
                <w:szCs w:val="20"/>
              </w:rPr>
              <w:t>Elaborar y mantener un registro de actividades de tratamiento actualizado.</w:t>
            </w:r>
          </w:p>
        </w:tc>
        <w:tc>
          <w:tcPr>
            <w:tcW w:w="0" w:type="auto"/>
            <w:tcBorders>
              <w:top w:val="single" w:sz="6" w:space="0" w:color="auto"/>
              <w:bottom w:val="single" w:sz="12" w:space="0" w:color="auto"/>
            </w:tcBorders>
            <w:shd w:val="clear" w:color="auto" w:fill="FFFFFF" w:themeFill="background1"/>
            <w:tcMar>
              <w:top w:w="30" w:type="dxa"/>
              <w:left w:w="0" w:type="dxa"/>
              <w:bottom w:w="30" w:type="dxa"/>
              <w:right w:w="0" w:type="dxa"/>
            </w:tcMar>
            <w:vAlign w:val="center"/>
            <w:hideMark/>
          </w:tcPr>
          <w:p w14:paraId="37E98991" w14:textId="77777777" w:rsidR="00144AF1" w:rsidRPr="00610E21" w:rsidRDefault="00144AF1" w:rsidP="00057A2F">
            <w:pPr>
              <w:keepNext/>
              <w:jc w:val="center"/>
              <w:rPr>
                <w:rFonts w:cstheme="minorHAnsi"/>
                <w:sz w:val="20"/>
                <w:szCs w:val="20"/>
              </w:rPr>
            </w:pPr>
            <w:r w:rsidRPr="00610E21">
              <w:rPr>
                <w:rFonts w:cstheme="minorHAnsi"/>
                <w:sz w:val="20"/>
                <w:szCs w:val="20"/>
              </w:rPr>
              <w:t>Implementar un sistema de gestión de registros.</w:t>
            </w:r>
          </w:p>
        </w:tc>
      </w:tr>
    </w:tbl>
    <w:p w14:paraId="3885C983" w14:textId="77C94455" w:rsidR="00144AF1" w:rsidRPr="00144AF1" w:rsidRDefault="00144AF1" w:rsidP="00745CF9">
      <w:pPr>
        <w:pStyle w:val="Caption"/>
        <w:jc w:val="center"/>
        <w:rPr>
          <w:highlight w:val="yellow"/>
        </w:rPr>
      </w:pPr>
      <w:r>
        <w:t xml:space="preserve">Tabla </w:t>
      </w:r>
      <w:r>
        <w:fldChar w:fldCharType="begin"/>
      </w:r>
      <w:r>
        <w:instrText xml:space="preserve"> SEQ Tabla \* ARABIC </w:instrText>
      </w:r>
      <w:r>
        <w:fldChar w:fldCharType="separate"/>
      </w:r>
      <w:r>
        <w:fldChar w:fldCharType="end"/>
      </w:r>
    </w:p>
    <w:p w14:paraId="46E689A1" w14:textId="52301F4E" w:rsidR="00555C93" w:rsidRPr="00C63033" w:rsidRDefault="00555C93" w:rsidP="00555C93">
      <w:pPr>
        <w:pStyle w:val="Heading3"/>
        <w:rPr>
          <w:rStyle w:val="BookTitle"/>
          <w:b/>
          <w:i w:val="0"/>
          <w:spacing w:val="-10"/>
        </w:rPr>
      </w:pPr>
      <w:bookmarkStart w:id="49" w:name="_Toc167120040"/>
      <w:r w:rsidRPr="00C63033">
        <w:rPr>
          <w:rStyle w:val="BookTitle"/>
          <w:b/>
          <w:i w:val="0"/>
          <w:spacing w:val="-10"/>
        </w:rPr>
        <w:t>Documento de seguridad</w:t>
      </w:r>
      <w:bookmarkEnd w:id="49"/>
    </w:p>
    <w:p w14:paraId="2216F947" w14:textId="77777777" w:rsidR="000C02E3" w:rsidRDefault="000C02E3" w:rsidP="000C02E3">
      <w:pPr>
        <w:pStyle w:val="Heading4"/>
      </w:pPr>
      <w:r>
        <w:t>Definición</w:t>
      </w:r>
    </w:p>
    <w:p w14:paraId="6665D4F5" w14:textId="5FDEC00E" w:rsidR="000C02E3" w:rsidRPr="00C63033" w:rsidRDefault="00C63033" w:rsidP="000C02E3">
      <w:r w:rsidRPr="00C63033">
        <w:t>El Documento de Seguridad es un compendio de políticas, procedimientos y medidas técnicas y organizativas destinadas a proteger los datos personales gestionados por Vitaldent, asegurando el cumplimiento de las normativas vigentes en materia de protección de datos, específicamente el Reglamento General de Protección de Datos (RGPD) y la Ley Orgánica de Protección de Datos (LOPD). Este documento se revisa y actualiza periódicamente para garantizar su eficacia y adecuación a los cambios legislativos y tecnológicos.</w:t>
      </w:r>
    </w:p>
    <w:p w14:paraId="6BA7B5BC" w14:textId="77777777" w:rsidR="000C02E3" w:rsidRDefault="000C02E3" w:rsidP="000C02E3">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0C02E3" w:rsidRPr="00B95113" w14:paraId="7533788A" w14:textId="77777777">
        <w:tc>
          <w:tcPr>
            <w:tcW w:w="8494" w:type="dxa"/>
          </w:tcPr>
          <w:p w14:paraId="1BF3DB5E" w14:textId="1AD01A6D" w:rsidR="000C02E3" w:rsidRPr="00B95113" w:rsidRDefault="00A322A2">
            <w:pPr>
              <w:rPr>
                <w:b/>
                <w:bCs/>
              </w:rPr>
            </w:pPr>
            <w:r>
              <w:rPr>
                <w:b/>
                <w:bCs/>
              </w:rPr>
              <w:t>Artículo 88. El documento de seguridad</w:t>
            </w:r>
          </w:p>
        </w:tc>
      </w:tr>
      <w:tr w:rsidR="000C02E3" w14:paraId="041F77ED" w14:textId="77777777">
        <w:tc>
          <w:tcPr>
            <w:tcW w:w="8494" w:type="dxa"/>
            <w:shd w:val="clear" w:color="auto" w:fill="E7E6E6" w:themeFill="background2"/>
          </w:tcPr>
          <w:p w14:paraId="61D3D864" w14:textId="7DAC991A" w:rsidR="0072657B" w:rsidRPr="0072657B" w:rsidRDefault="0072657B" w:rsidP="0072657B">
            <w:pPr>
              <w:rPr>
                <w:sz w:val="18"/>
                <w:szCs w:val="18"/>
              </w:rPr>
            </w:pPr>
            <w:r w:rsidRPr="0072657B">
              <w:rPr>
                <w:sz w:val="18"/>
                <w:szCs w:val="18"/>
              </w:rPr>
              <w:t>1. El responsable del fichero o tratamiento elaborará un documento de seguridad que recogerá las medidas de índole técnica y organizativa acordes a la normativa de seguridad vigente que será de obligado cumplimiento para el personal con acceso a los sistemas de información.</w:t>
            </w:r>
          </w:p>
          <w:p w14:paraId="787AC2D8" w14:textId="0906F615" w:rsidR="0072657B" w:rsidRPr="0072657B" w:rsidRDefault="0072657B" w:rsidP="0072657B">
            <w:pPr>
              <w:rPr>
                <w:sz w:val="18"/>
                <w:szCs w:val="18"/>
              </w:rPr>
            </w:pPr>
            <w:r w:rsidRPr="0072657B">
              <w:rPr>
                <w:sz w:val="18"/>
                <w:szCs w:val="18"/>
              </w:rPr>
              <w:t>2. El documento de seguridad podrá ser único y comprensivo de todos los ficheros o tratamientos, o bien individualizado para cada fichero o tratamiento. También podrán elaborarse distintos documentos de seguridad agrupando ficheros o tratamientos según el sistema de tratamiento utilizado para su organización, o bien atendiendo a criterios organizativos del responsable. En todo caso, tendrá el carácter de documento interno de la organización.</w:t>
            </w:r>
          </w:p>
          <w:p w14:paraId="1891CF9C" w14:textId="77777777" w:rsidR="0072657B" w:rsidRPr="0072657B" w:rsidRDefault="0072657B" w:rsidP="0072657B">
            <w:pPr>
              <w:rPr>
                <w:sz w:val="18"/>
                <w:szCs w:val="18"/>
              </w:rPr>
            </w:pPr>
            <w:r w:rsidRPr="0072657B">
              <w:rPr>
                <w:sz w:val="18"/>
                <w:szCs w:val="18"/>
              </w:rPr>
              <w:t>3. El documento deberá contener, como mínimo, los siguientes aspectos:</w:t>
            </w:r>
          </w:p>
          <w:p w14:paraId="32605AE5" w14:textId="072A9AE8" w:rsidR="0072657B" w:rsidRPr="0072657B" w:rsidRDefault="0072657B" w:rsidP="0072657B">
            <w:pPr>
              <w:pStyle w:val="ListParagraph"/>
              <w:numPr>
                <w:ilvl w:val="0"/>
                <w:numId w:val="13"/>
              </w:numPr>
              <w:rPr>
                <w:sz w:val="18"/>
                <w:szCs w:val="18"/>
              </w:rPr>
            </w:pPr>
            <w:r w:rsidRPr="0072657B">
              <w:rPr>
                <w:sz w:val="18"/>
                <w:szCs w:val="18"/>
              </w:rPr>
              <w:t>Ámbito de aplicación del documento con especificación detallada de los recursos protegidos.</w:t>
            </w:r>
          </w:p>
          <w:p w14:paraId="4DA63BE0" w14:textId="3C46290A" w:rsidR="0072657B" w:rsidRPr="0072657B" w:rsidRDefault="0072657B" w:rsidP="0072657B">
            <w:pPr>
              <w:pStyle w:val="ListParagraph"/>
              <w:numPr>
                <w:ilvl w:val="0"/>
                <w:numId w:val="13"/>
              </w:numPr>
              <w:rPr>
                <w:sz w:val="18"/>
                <w:szCs w:val="18"/>
              </w:rPr>
            </w:pPr>
            <w:r w:rsidRPr="0072657B">
              <w:rPr>
                <w:sz w:val="18"/>
                <w:szCs w:val="18"/>
              </w:rPr>
              <w:t>Medidas, normas, procedimientos de actuación, reglas y estándares encaminados a garantizar el nivel de seguridad exigido en este reglamento.</w:t>
            </w:r>
          </w:p>
          <w:p w14:paraId="1776A42B" w14:textId="0B5CC529" w:rsidR="0072657B" w:rsidRPr="0072657B" w:rsidRDefault="0072657B" w:rsidP="0072657B">
            <w:pPr>
              <w:pStyle w:val="ListParagraph"/>
              <w:numPr>
                <w:ilvl w:val="0"/>
                <w:numId w:val="13"/>
              </w:numPr>
              <w:rPr>
                <w:sz w:val="18"/>
                <w:szCs w:val="18"/>
              </w:rPr>
            </w:pPr>
            <w:r w:rsidRPr="0072657B">
              <w:rPr>
                <w:sz w:val="18"/>
                <w:szCs w:val="18"/>
              </w:rPr>
              <w:t>Funciones y obligaciones del personal en relación con el tratamiento de los datos de carácter personal incluidos en los ficheros.</w:t>
            </w:r>
          </w:p>
          <w:p w14:paraId="2A9DA4A6" w14:textId="487474A9" w:rsidR="0072657B" w:rsidRPr="0072657B" w:rsidRDefault="0072657B" w:rsidP="0072657B">
            <w:pPr>
              <w:pStyle w:val="ListParagraph"/>
              <w:numPr>
                <w:ilvl w:val="0"/>
                <w:numId w:val="13"/>
              </w:numPr>
              <w:rPr>
                <w:sz w:val="18"/>
                <w:szCs w:val="18"/>
              </w:rPr>
            </w:pPr>
            <w:r w:rsidRPr="0072657B">
              <w:rPr>
                <w:sz w:val="18"/>
                <w:szCs w:val="18"/>
              </w:rPr>
              <w:t>Estructura de los ficheros con datos de carácter personal y descripción de los sistemas de información que los tratan.</w:t>
            </w:r>
          </w:p>
          <w:p w14:paraId="424B94FF" w14:textId="15A51E2C" w:rsidR="0072657B" w:rsidRPr="0072657B" w:rsidRDefault="0072657B" w:rsidP="0072657B">
            <w:pPr>
              <w:pStyle w:val="ListParagraph"/>
              <w:numPr>
                <w:ilvl w:val="0"/>
                <w:numId w:val="13"/>
              </w:numPr>
              <w:rPr>
                <w:sz w:val="18"/>
                <w:szCs w:val="18"/>
              </w:rPr>
            </w:pPr>
            <w:r w:rsidRPr="0072657B">
              <w:rPr>
                <w:sz w:val="18"/>
                <w:szCs w:val="18"/>
              </w:rPr>
              <w:t>Procedimiento de notificación, gestión y respuesta ante las incidencias.</w:t>
            </w:r>
          </w:p>
          <w:p w14:paraId="576A9532" w14:textId="2FD0FE0F" w:rsidR="0072657B" w:rsidRPr="0072657B" w:rsidRDefault="0072657B" w:rsidP="0072657B">
            <w:pPr>
              <w:pStyle w:val="ListParagraph"/>
              <w:numPr>
                <w:ilvl w:val="0"/>
                <w:numId w:val="13"/>
              </w:numPr>
              <w:rPr>
                <w:sz w:val="18"/>
                <w:szCs w:val="18"/>
              </w:rPr>
            </w:pPr>
            <w:r w:rsidRPr="0072657B">
              <w:rPr>
                <w:sz w:val="18"/>
                <w:szCs w:val="18"/>
              </w:rPr>
              <w:t>Los procedimientos de realización de copias de respaldo y de recuperación de los datos en los ficheros o tratamientos automatizados.</w:t>
            </w:r>
          </w:p>
          <w:p w14:paraId="781EFFC5" w14:textId="568B1868" w:rsidR="0072657B" w:rsidRPr="0072657B" w:rsidRDefault="0072657B" w:rsidP="0072657B">
            <w:pPr>
              <w:pStyle w:val="ListParagraph"/>
              <w:numPr>
                <w:ilvl w:val="0"/>
                <w:numId w:val="13"/>
              </w:numPr>
              <w:rPr>
                <w:sz w:val="18"/>
                <w:szCs w:val="18"/>
              </w:rPr>
            </w:pPr>
            <w:r w:rsidRPr="0072657B">
              <w:rPr>
                <w:sz w:val="18"/>
                <w:szCs w:val="18"/>
              </w:rPr>
              <w:t>Las medidas que sea necesario adoptar para el transporte de soportes y documentos, así como para la destrucción de los documentos y soportes, o en su caso, la reutilización de estos últimos.</w:t>
            </w:r>
          </w:p>
          <w:p w14:paraId="397307AA" w14:textId="77777777" w:rsidR="0072657B" w:rsidRPr="0072657B" w:rsidRDefault="0072657B" w:rsidP="0072657B">
            <w:pPr>
              <w:rPr>
                <w:sz w:val="18"/>
                <w:szCs w:val="18"/>
              </w:rPr>
            </w:pPr>
            <w:r w:rsidRPr="0072657B">
              <w:rPr>
                <w:sz w:val="18"/>
                <w:szCs w:val="18"/>
              </w:rPr>
              <w:t>4. En caso de que fueran de aplicación a los ficheros las medidas de seguridad de nivel medio o las medidas de seguridad de nivel alto, previstas en este título, el documento de seguridad deberá contener además:</w:t>
            </w:r>
          </w:p>
          <w:p w14:paraId="670E9A13" w14:textId="1D900905" w:rsidR="0072657B" w:rsidRPr="0072657B" w:rsidRDefault="0072657B" w:rsidP="0072657B">
            <w:pPr>
              <w:pStyle w:val="ListParagraph"/>
              <w:numPr>
                <w:ilvl w:val="0"/>
                <w:numId w:val="14"/>
              </w:numPr>
              <w:rPr>
                <w:sz w:val="18"/>
                <w:szCs w:val="18"/>
              </w:rPr>
            </w:pPr>
            <w:r w:rsidRPr="0072657B">
              <w:rPr>
                <w:sz w:val="18"/>
                <w:szCs w:val="18"/>
              </w:rPr>
              <w:t>La identificación del responsable o responsables de seguridad.</w:t>
            </w:r>
          </w:p>
          <w:p w14:paraId="0D5B2634" w14:textId="2C3D41CC" w:rsidR="0072657B" w:rsidRPr="0072657B" w:rsidRDefault="0072657B" w:rsidP="0072657B">
            <w:pPr>
              <w:pStyle w:val="ListParagraph"/>
              <w:numPr>
                <w:ilvl w:val="0"/>
                <w:numId w:val="14"/>
              </w:numPr>
              <w:rPr>
                <w:sz w:val="18"/>
                <w:szCs w:val="18"/>
              </w:rPr>
            </w:pPr>
            <w:r w:rsidRPr="0072657B">
              <w:rPr>
                <w:sz w:val="18"/>
                <w:szCs w:val="18"/>
              </w:rPr>
              <w:t>Los controles periódicos que se deban realizar para verificar el cumplimiento de lo dispuesto en el propio documento.</w:t>
            </w:r>
          </w:p>
          <w:p w14:paraId="7CD550B5" w14:textId="77777777" w:rsidR="0072657B" w:rsidRPr="0072657B" w:rsidRDefault="0072657B" w:rsidP="0072657B">
            <w:pPr>
              <w:rPr>
                <w:sz w:val="18"/>
                <w:szCs w:val="18"/>
              </w:rPr>
            </w:pPr>
            <w:r w:rsidRPr="0072657B">
              <w:rPr>
                <w:sz w:val="18"/>
                <w:szCs w:val="18"/>
              </w:rPr>
              <w:t>5. Cuando exista un tratamiento de datos por cuenta de terceros, el documento de seguridad deberá contener la identificación de los ficheros o tratamientos que se traten en concepto de encargado con referencia expresa al contrato o documento que regule las condiciones del encargo, así como de la identificación del responsable y del período de vigencia del encargo.</w:t>
            </w:r>
          </w:p>
          <w:p w14:paraId="1EC4E657" w14:textId="77777777" w:rsidR="0072657B" w:rsidRPr="0072657B" w:rsidRDefault="0072657B" w:rsidP="0072657B">
            <w:pPr>
              <w:rPr>
                <w:sz w:val="18"/>
                <w:szCs w:val="18"/>
              </w:rPr>
            </w:pPr>
            <w:r w:rsidRPr="0072657B">
              <w:rPr>
                <w:sz w:val="18"/>
                <w:szCs w:val="18"/>
              </w:rPr>
              <w:t>6. En aquellos casos en los que datos personales de un fichero o tratamiento se incorporen y traten de modo exclusivo en los sistemas del encargado, el responsable deberá anotarlo en su documento de seguridad. Cuando tal circunstancia afectase a parte o a la totalidad de los ficheros o tratamientos del responsable, podrá delegarse en el encargado la llevanza del documento de seguridad, salvo en lo relativo a aquellos datos contenidos en recursos propios. Este hecho se indicará de modo expreso en el contrato celebrado al amparo del artículo 12 de la Ley Orgánica 15/1999, de 13 de diciembre, con especificación de los ficheros o tratamientos afectados.</w:t>
            </w:r>
          </w:p>
          <w:p w14:paraId="676244D7" w14:textId="77777777" w:rsidR="0072657B" w:rsidRPr="0072657B" w:rsidRDefault="0072657B" w:rsidP="0072657B">
            <w:pPr>
              <w:rPr>
                <w:sz w:val="18"/>
                <w:szCs w:val="18"/>
              </w:rPr>
            </w:pPr>
            <w:r w:rsidRPr="0072657B">
              <w:rPr>
                <w:sz w:val="18"/>
                <w:szCs w:val="18"/>
              </w:rPr>
              <w:t>En tal caso, se atenderá al documento de seguridad del encargado al efecto del cumplimiento de lo dispuesto por este reglamento.</w:t>
            </w:r>
          </w:p>
          <w:p w14:paraId="223D7D64" w14:textId="77777777" w:rsidR="0072657B" w:rsidRPr="0072657B" w:rsidRDefault="0072657B" w:rsidP="0072657B">
            <w:pPr>
              <w:rPr>
                <w:sz w:val="18"/>
                <w:szCs w:val="18"/>
              </w:rPr>
            </w:pPr>
            <w:r w:rsidRPr="0072657B">
              <w:rPr>
                <w:sz w:val="18"/>
                <w:szCs w:val="18"/>
              </w:rPr>
              <w:t>7. El documento de seguridad deberá mantenerse en todo momento actualizado y será revisado siempre que se produzcan cambios relevantes en el sistema de información, en el sistema de tratamiento empleado, en su organización, en el contenido de la información incluida en los ficheros o tratamientos o, en su caso, como consecuencia de los controles periódicos realizados. En todo caso, se entenderá que un cambio es relevante cuando pueda repercutir en el cumplimiento de las medidas de seguridad implantadas.</w:t>
            </w:r>
          </w:p>
          <w:p w14:paraId="52A44CB4" w14:textId="1ACA2840" w:rsidR="000C02E3" w:rsidRDefault="0072657B" w:rsidP="00E162AE">
            <w:pPr>
              <w:keepNext/>
            </w:pPr>
            <w:r w:rsidRPr="0072657B">
              <w:rPr>
                <w:sz w:val="18"/>
                <w:szCs w:val="18"/>
              </w:rPr>
              <w:t>8. El contenido del documento de seguridad deberá adecuarse, en todo momento, a las disposiciones vigentes en materia de seguridad de los datos de carácter personal.</w:t>
            </w:r>
          </w:p>
        </w:tc>
      </w:tr>
    </w:tbl>
    <w:p w14:paraId="3BA7CB85" w14:textId="7F4F5C2C"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46486D1B" w14:textId="77777777" w:rsidR="000C02E3" w:rsidRDefault="000C02E3" w:rsidP="000C02E3">
      <w:pPr>
        <w:pStyle w:val="Heading4"/>
      </w:pPr>
      <w:r>
        <w:t>Verificación del cumplimiento</w:t>
      </w:r>
    </w:p>
    <w:p w14:paraId="40647784" w14:textId="4BF157A9" w:rsidR="00594658" w:rsidRDefault="00594658" w:rsidP="00594658">
      <w:r>
        <w:t>Se ha constatado la existencia del Documento de Seguridad en Vitaldent y su alineación con los requerimientos del artículo 32 del RGPD. Además, se ha verificado el cumplimiento de los apartados recogidos en el artículo 88 del R.D 1720/2007:</w:t>
      </w:r>
    </w:p>
    <w:p w14:paraId="6949E961" w14:textId="0F5AA23F" w:rsidR="00594658" w:rsidRDefault="00594658" w:rsidP="00594658">
      <w:pPr>
        <w:pStyle w:val="ListParagraph"/>
        <w:numPr>
          <w:ilvl w:val="0"/>
          <w:numId w:val="15"/>
        </w:numPr>
      </w:pPr>
      <w:r w:rsidRPr="00E65612">
        <w:rPr>
          <w:b/>
          <w:bCs/>
        </w:rPr>
        <w:t>Elaboración del documento:</w:t>
      </w:r>
      <w:r>
        <w:t xml:space="preserve"> El responsable del tratamiento ha elaborado el Documento de Seguridad, detallando todas las medidas técnicas y organizativas implementadas.</w:t>
      </w:r>
    </w:p>
    <w:p w14:paraId="638E6C83" w14:textId="3CD4E4E2" w:rsidR="000C02E3" w:rsidRPr="00083C3F" w:rsidRDefault="00594658" w:rsidP="00594658">
      <w:pPr>
        <w:pStyle w:val="ListParagraph"/>
        <w:numPr>
          <w:ilvl w:val="0"/>
          <w:numId w:val="15"/>
        </w:numPr>
      </w:pPr>
      <w:r w:rsidRPr="00E65612">
        <w:rPr>
          <w:b/>
          <w:bCs/>
        </w:rPr>
        <w:t>Actualización y revisión:</w:t>
      </w:r>
      <w:r>
        <w:t xml:space="preserve"> El documento se actualiza y revisa cada </w:t>
      </w:r>
      <w:r w:rsidR="008D5BA8">
        <w:t>6</w:t>
      </w:r>
      <w:r>
        <w:t xml:space="preserve"> meses. En caso de cambios significativos en los términos, se convoca una reunión del comité técnico de responsabilidad en materia de seguridad para realizar las actualizaciones pertinentes.</w:t>
      </w:r>
    </w:p>
    <w:p w14:paraId="69E5D745" w14:textId="77777777" w:rsidR="000C02E3" w:rsidRDefault="000C02E3" w:rsidP="000C02E3">
      <w:pPr>
        <w:pStyle w:val="Heading4"/>
      </w:pPr>
      <w:r>
        <w:t>Medidas correctoras</w:t>
      </w:r>
    </w:p>
    <w:p w14:paraId="791F9154" w14:textId="77777777" w:rsidR="00B5133D" w:rsidRDefault="00B5133D" w:rsidP="00B5133D">
      <w:r>
        <w:t>Aunque la auditoría mostró un alto nivel de cumplimiento, se han implementado las siguientes medidas correctoras para abordar áreas menores de mejora:</w:t>
      </w:r>
    </w:p>
    <w:p w14:paraId="186B5142" w14:textId="140C126F" w:rsidR="00B5133D" w:rsidRDefault="00B5133D" w:rsidP="00B5133D">
      <w:pPr>
        <w:pStyle w:val="ListParagraph"/>
        <w:numPr>
          <w:ilvl w:val="0"/>
          <w:numId w:val="16"/>
        </w:numPr>
      </w:pPr>
      <w:r w:rsidRPr="00E65612">
        <w:rPr>
          <w:b/>
          <w:bCs/>
        </w:rPr>
        <w:t>Control de acceso y autenticación:</w:t>
      </w:r>
      <w:r>
        <w:t xml:space="preserve"> Mejoras en los procedimientos, incluyendo la implementación de autenticación multifactor.</w:t>
      </w:r>
    </w:p>
    <w:p w14:paraId="68190C18" w14:textId="0E79C28F" w:rsidR="00B5133D" w:rsidRDefault="00B5133D" w:rsidP="00B5133D">
      <w:pPr>
        <w:pStyle w:val="ListParagraph"/>
        <w:numPr>
          <w:ilvl w:val="0"/>
          <w:numId w:val="16"/>
        </w:numPr>
      </w:pPr>
      <w:r w:rsidRPr="00E65612">
        <w:rPr>
          <w:b/>
          <w:bCs/>
        </w:rPr>
        <w:t>Ciberseguridad:</w:t>
      </w:r>
      <w:r>
        <w:t xml:space="preserve"> Refuerzo de las capacidades mediante la actualización del software de seguridad y la introducción de sistemas de detección de intrusiones.</w:t>
      </w:r>
    </w:p>
    <w:p w14:paraId="318071AC" w14:textId="709095FD" w:rsidR="000C02E3" w:rsidRPr="00083C3F" w:rsidRDefault="00B5133D" w:rsidP="00B5133D">
      <w:pPr>
        <w:pStyle w:val="ListParagraph"/>
        <w:numPr>
          <w:ilvl w:val="0"/>
          <w:numId w:val="16"/>
        </w:numPr>
      </w:pPr>
      <w:r w:rsidRPr="00E65612">
        <w:rPr>
          <w:b/>
          <w:bCs/>
        </w:rPr>
        <w:t>Capacitación:</w:t>
      </w:r>
      <w:r>
        <w:t xml:space="preserve"> Realización de sesiones de capacitación adicionales sobre nuevas amenazas y mejores prácticas en protección de datos.</w:t>
      </w:r>
    </w:p>
    <w:p w14:paraId="279593C6" w14:textId="77777777" w:rsidR="000C02E3" w:rsidRDefault="000C02E3" w:rsidP="000C02E3">
      <w:pPr>
        <w:pStyle w:val="Heading4"/>
      </w:pPr>
      <w:r>
        <w:t>Medidas complementarias de mejora</w:t>
      </w:r>
    </w:p>
    <w:p w14:paraId="1E8CD8EE" w14:textId="77777777" w:rsidR="00B5133D" w:rsidRDefault="00B5133D" w:rsidP="00B5133D">
      <w:r>
        <w:t>Para fortalecer aún más la protección de los datos personales y alinearse con las mejores prácticas del sector, se han implementado medidas complementarias:</w:t>
      </w:r>
    </w:p>
    <w:p w14:paraId="4DE83875" w14:textId="256F5125" w:rsidR="00B5133D" w:rsidRDefault="00B5133D" w:rsidP="00B5133D">
      <w:pPr>
        <w:pStyle w:val="ListParagraph"/>
        <w:numPr>
          <w:ilvl w:val="0"/>
          <w:numId w:val="17"/>
        </w:numPr>
      </w:pPr>
      <w:r w:rsidRPr="00E65612">
        <w:rPr>
          <w:b/>
          <w:bCs/>
        </w:rPr>
        <w:t>Tecnologías avanzadas:</w:t>
      </w:r>
      <w:r>
        <w:t xml:space="preserve"> Implementación de inteligencia artificial para detectar amenazas en tiempo real y sistemas de respuesta automática.</w:t>
      </w:r>
    </w:p>
    <w:p w14:paraId="60CAB88B" w14:textId="141935F1" w:rsidR="00B5133D" w:rsidRDefault="00B5133D" w:rsidP="00B5133D">
      <w:pPr>
        <w:pStyle w:val="ListParagraph"/>
        <w:numPr>
          <w:ilvl w:val="0"/>
          <w:numId w:val="17"/>
        </w:numPr>
      </w:pPr>
      <w:r w:rsidRPr="00E65612">
        <w:rPr>
          <w:b/>
          <w:bCs/>
        </w:rPr>
        <w:t>Cultura organizativa:</w:t>
      </w:r>
      <w:r>
        <w:t xml:space="preserve"> Fomento de una cultura centrada en la protección de datos y ciberseguridad, incluyendo campañas de concienciación y formación continua.</w:t>
      </w:r>
    </w:p>
    <w:p w14:paraId="69A1E697" w14:textId="366BBA38" w:rsidR="00B5133D" w:rsidRDefault="00B5133D" w:rsidP="00B5133D">
      <w:pPr>
        <w:pStyle w:val="ListParagraph"/>
        <w:numPr>
          <w:ilvl w:val="0"/>
          <w:numId w:val="17"/>
        </w:numPr>
      </w:pPr>
      <w:r w:rsidRPr="00E65612">
        <w:rPr>
          <w:b/>
          <w:bCs/>
        </w:rPr>
        <w:t>Evaluaciones de impacto:</w:t>
      </w:r>
      <w:r>
        <w:t xml:space="preserve"> Realización de Evaluaciones de Impacto en la Protección de Datos (DPIA) para todos los nuevos proyectos y cambios significativos en el tratamiento de datos.</w:t>
      </w:r>
    </w:p>
    <w:p w14:paraId="47A76435" w14:textId="77777777" w:rsidR="00BD041C" w:rsidRDefault="00BD041C">
      <w:pPr>
        <w:jc w:val="left"/>
        <w:rPr>
          <w:rStyle w:val="BookTitle"/>
          <w:rFonts w:eastAsiaTheme="majorEastAsia" w:cstheme="majorBidi"/>
          <w:i w:val="0"/>
          <w:color w:val="0D0D0D" w:themeColor="text1" w:themeTint="F2"/>
          <w:spacing w:val="-10"/>
          <w:sz w:val="28"/>
          <w:u w:val="single"/>
        </w:rPr>
      </w:pPr>
      <w:bookmarkStart w:id="50" w:name="_Toc165913744"/>
      <w:bookmarkStart w:id="51" w:name="_Toc165913831"/>
      <w:r>
        <w:rPr>
          <w:rStyle w:val="BookTitle"/>
          <w:b w:val="0"/>
          <w:i w:val="0"/>
          <w:spacing w:val="-10"/>
        </w:rPr>
        <w:br w:type="page"/>
      </w:r>
    </w:p>
    <w:p w14:paraId="58300223" w14:textId="6F270994" w:rsidR="000D11C0" w:rsidRPr="007878A8" w:rsidRDefault="000D11C0" w:rsidP="008224D2">
      <w:pPr>
        <w:pStyle w:val="Heading3"/>
        <w:rPr>
          <w:rStyle w:val="BookTitle"/>
          <w:b/>
          <w:i w:val="0"/>
          <w:spacing w:val="-10"/>
        </w:rPr>
      </w:pPr>
      <w:bookmarkStart w:id="52" w:name="_Toc167120041"/>
      <w:r w:rsidRPr="007878A8">
        <w:rPr>
          <w:rStyle w:val="BookTitle"/>
          <w:b/>
          <w:i w:val="0"/>
          <w:spacing w:val="-10"/>
        </w:rPr>
        <w:t>Encargado de tratamiento</w:t>
      </w:r>
      <w:bookmarkEnd w:id="50"/>
      <w:bookmarkEnd w:id="51"/>
      <w:bookmarkEnd w:id="52"/>
    </w:p>
    <w:p w14:paraId="2BFB5275" w14:textId="77777777" w:rsidR="00AA49CD" w:rsidRDefault="00AA49CD" w:rsidP="00AA49CD">
      <w:pPr>
        <w:pStyle w:val="Heading4"/>
      </w:pPr>
      <w:r>
        <w:t>Definición</w:t>
      </w:r>
    </w:p>
    <w:p w14:paraId="63970B5F" w14:textId="0A7A7003" w:rsidR="00AA49CD" w:rsidRPr="00083C3F" w:rsidRDefault="00AA49CD" w:rsidP="00AA49CD">
      <w:r>
        <w:t xml:space="preserve">Las normas en las que se establecen las responsabilidades del encargado del tratamiento se encuentran en el artículo 82 del capítulo II del título VIII </w:t>
      </w:r>
      <w:r w:rsidRPr="0024571A">
        <w:t>del Real Decreto 1720/2007</w:t>
      </w:r>
      <w:r>
        <w:t xml:space="preserve">. Sobre este artículo se analizarán las responsabilidades del responsable y el cumplimiento de </w:t>
      </w:r>
      <w:r w:rsidR="00E65612">
        <w:t>estas</w:t>
      </w:r>
      <w:r>
        <w:t>.</w:t>
      </w:r>
    </w:p>
    <w:p w14:paraId="349C368C" w14:textId="77777777" w:rsidR="00AA49CD" w:rsidRDefault="00AA49CD" w:rsidP="00AA49CD">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AA49CD" w:rsidRPr="00B95113" w14:paraId="6424001A" w14:textId="77777777">
        <w:tc>
          <w:tcPr>
            <w:tcW w:w="8494" w:type="dxa"/>
          </w:tcPr>
          <w:p w14:paraId="67E55613" w14:textId="77777777" w:rsidR="00AA49CD" w:rsidRPr="00B95113" w:rsidRDefault="00AA49CD">
            <w:pPr>
              <w:rPr>
                <w:b/>
                <w:bCs/>
              </w:rPr>
            </w:pPr>
            <w:r w:rsidRPr="001503AB">
              <w:rPr>
                <w:b/>
                <w:bCs/>
              </w:rPr>
              <w:t>Artículo 82. Encargado del tratamiento.</w:t>
            </w:r>
          </w:p>
        </w:tc>
      </w:tr>
      <w:tr w:rsidR="00AA49CD" w14:paraId="607DEA5C" w14:textId="77777777">
        <w:tc>
          <w:tcPr>
            <w:tcW w:w="8494" w:type="dxa"/>
            <w:shd w:val="clear" w:color="auto" w:fill="E7E6E6" w:themeFill="background2"/>
          </w:tcPr>
          <w:p w14:paraId="5424C02F" w14:textId="77777777" w:rsidR="00AA49CD" w:rsidRPr="00D55CC1" w:rsidRDefault="00AA49CD">
            <w:pPr>
              <w:rPr>
                <w:sz w:val="18"/>
                <w:szCs w:val="18"/>
              </w:rPr>
            </w:pPr>
            <w:r w:rsidRPr="00D55CC1">
              <w:rPr>
                <w:sz w:val="18"/>
                <w:szCs w:val="18"/>
              </w:rPr>
              <w:t>1. Cuando el responsable del fichero o tratamiento facilite el acceso a los datos, a los soportes que los contengan o a los recursos del sistema de información que los trate, a un encargado de tratamiento que preste sus servicios en los locales del primero deberá hacerse constar esta circunstancia en el documento de seguridad de dicho responsable, comprometiéndose el personal del encargado al cumplimiento de las medidas de seguridad previstas en el citado documento.</w:t>
            </w:r>
          </w:p>
          <w:p w14:paraId="57AB98E1" w14:textId="77777777" w:rsidR="00AA49CD" w:rsidRPr="00D55CC1" w:rsidRDefault="00AA49CD">
            <w:pPr>
              <w:rPr>
                <w:sz w:val="18"/>
                <w:szCs w:val="18"/>
              </w:rPr>
            </w:pPr>
            <w:r w:rsidRPr="00D55CC1">
              <w:rPr>
                <w:sz w:val="18"/>
                <w:szCs w:val="18"/>
              </w:rPr>
              <w:t>Cuando dicho acceso sea remoto habiéndose prohibido al encargado incorporar tales datos a sistemas o soportes distintos de los del responsable, este último deberá hacer constar esta circunstancia en el documento de seguridad del responsable, comprometiéndose el personal del encargado al cumplimiento de las medidas de seguridad previstas en el citado documento.</w:t>
            </w:r>
          </w:p>
          <w:p w14:paraId="5074F0B9" w14:textId="77777777" w:rsidR="00AA49CD" w:rsidRPr="00D55CC1" w:rsidRDefault="00AA49CD">
            <w:pPr>
              <w:rPr>
                <w:sz w:val="18"/>
                <w:szCs w:val="18"/>
              </w:rPr>
            </w:pPr>
            <w:r w:rsidRPr="00D55CC1">
              <w:rPr>
                <w:sz w:val="18"/>
                <w:szCs w:val="18"/>
              </w:rPr>
              <w:t>2. Si el servicio fuera prestado por el encargado del tratamiento en sus propios locales, ajenos a los del responsable del fichero, deberá elaborar un documento de seguridad en los términos exigidos por el artículo 88 de este reglamento o completar el que ya hubiera elaborado, en su caso, identificando el fichero o tratamiento y el responsable del mismo e incorporando las medidas de seguridad a implantar en relación con dicho tratamiento.</w:t>
            </w:r>
          </w:p>
          <w:p w14:paraId="10BDE81A" w14:textId="77777777" w:rsidR="00AA49CD" w:rsidRDefault="00AA49CD" w:rsidP="00E162AE">
            <w:pPr>
              <w:keepNext/>
            </w:pPr>
            <w:r w:rsidRPr="00D55CC1">
              <w:rPr>
                <w:sz w:val="18"/>
                <w:szCs w:val="18"/>
              </w:rPr>
              <w:t>3. En todo caso, el acceso a los datos por el encargado del tratamiento estará sometido a las medidas de seguridad contempladas en este reglamento</w:t>
            </w:r>
          </w:p>
        </w:tc>
      </w:tr>
    </w:tbl>
    <w:p w14:paraId="6AC75BBC" w14:textId="22900863"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5994BF1C" w14:textId="77777777" w:rsidR="00AA49CD" w:rsidRDefault="00AA49CD" w:rsidP="00AA49CD">
      <w:pPr>
        <w:pStyle w:val="Heading4"/>
      </w:pPr>
      <w:r>
        <w:t>Verificación del cumplimiento</w:t>
      </w:r>
    </w:p>
    <w:p w14:paraId="3A748065" w14:textId="77777777" w:rsidR="00AA49CD" w:rsidRDefault="00AA49CD" w:rsidP="00AA49CD">
      <w:r>
        <w:t>El responsable del tratamiento se trata en este caso de Donte Group S.L.U los cuales son responsables de la marca Vitaldent, en concreto, de un equipo responsable dentro de la propia empresa. Este equipo solo puede acceder a los ficheros mediante los equipos del propio local de la empresa.</w:t>
      </w:r>
    </w:p>
    <w:p w14:paraId="226E79C3" w14:textId="77777777" w:rsidR="00AA49CD" w:rsidRPr="00083C3F" w:rsidRDefault="00AA49CD" w:rsidP="00AA49CD">
      <w:r>
        <w:t>También se ha constatado que no existe un documento de seguridad de los procesos que debe seguir el encargado de seguridad para tratar y sacar los ficheros de la compañía ya que esto no se contempla.</w:t>
      </w:r>
    </w:p>
    <w:p w14:paraId="0341E3DE" w14:textId="77777777" w:rsidR="00AA49CD" w:rsidRDefault="00AA49CD" w:rsidP="00AA49CD">
      <w:pPr>
        <w:pStyle w:val="Heading4"/>
      </w:pPr>
      <w:r>
        <w:t>Medidas correctoras</w:t>
      </w:r>
    </w:p>
    <w:p w14:paraId="11CF6DB4" w14:textId="77777777" w:rsidR="00AA49CD" w:rsidRPr="00083C3F" w:rsidRDefault="00AA49CD" w:rsidP="00AA49CD">
      <w:r>
        <w:t>Debería crearse un documento de seguridad para el trato de los datos personales por parte del responsable del fichero. En este se deberán recoger las medidas de seguridad pertinentes al artículo 9 para dejar constancia de su cumplimiento, aunque estas se estén cumpliendo en la actualidad.</w:t>
      </w:r>
    </w:p>
    <w:p w14:paraId="5DB052C1" w14:textId="77777777" w:rsidR="00AA49CD" w:rsidRDefault="00AA49CD" w:rsidP="00AA49CD">
      <w:pPr>
        <w:pStyle w:val="Heading4"/>
      </w:pPr>
      <w:r>
        <w:t>Medidas complementarias de mejora</w:t>
      </w:r>
    </w:p>
    <w:p w14:paraId="5063A814" w14:textId="77777777" w:rsidR="00AA49CD" w:rsidRDefault="00AA49CD" w:rsidP="00AA49CD">
      <w:r>
        <w:t>Aunque no sea una actividad normal en la empresa, incluir en el documento de seguridad los procesos para sacar y analizar ficheros fuera de la empresa en caso de que sea necesario sin incurrir en perdida de datos o vulneración de datos delicados.</w:t>
      </w:r>
    </w:p>
    <w:p w14:paraId="66B9EFEB" w14:textId="41E6784C" w:rsidR="000D11C0" w:rsidRPr="00073521" w:rsidRDefault="000D11C0" w:rsidP="008224D2">
      <w:pPr>
        <w:pStyle w:val="Heading3"/>
        <w:rPr>
          <w:rStyle w:val="BookTitle"/>
          <w:b/>
          <w:i w:val="0"/>
          <w:spacing w:val="-10"/>
        </w:rPr>
      </w:pPr>
      <w:bookmarkStart w:id="53" w:name="_Toc165913745"/>
      <w:bookmarkStart w:id="54" w:name="_Toc165913832"/>
      <w:bookmarkStart w:id="55" w:name="_Toc167120042"/>
      <w:r w:rsidRPr="00073521">
        <w:rPr>
          <w:rStyle w:val="BookTitle"/>
          <w:b/>
          <w:i w:val="0"/>
          <w:spacing w:val="-10"/>
        </w:rPr>
        <w:t>Prestaciones de servicios sin acceso a datos personales</w:t>
      </w:r>
      <w:bookmarkEnd w:id="53"/>
      <w:bookmarkEnd w:id="54"/>
      <w:bookmarkEnd w:id="55"/>
    </w:p>
    <w:p w14:paraId="4C3B2D6B" w14:textId="313FDE3D" w:rsidR="001E39B4" w:rsidRDefault="005B6417" w:rsidP="005B6417">
      <w:pPr>
        <w:pStyle w:val="Heading4"/>
      </w:pPr>
      <w:r>
        <w:t>Definición</w:t>
      </w:r>
    </w:p>
    <w:p w14:paraId="3170B92A" w14:textId="770D6E10" w:rsidR="000F4D9B" w:rsidRDefault="000F4D9B" w:rsidP="000F4D9B">
      <w:r>
        <w:t>Las prestaciones de servicios sin acceso a datos personales se refieren a aquellas actividades en las que una empresa o entidad proporciona un servicio sin recopilar, procesar o almacenar datos personales de los usuarios.</w:t>
      </w:r>
      <w:r w:rsidR="00343974">
        <w:t xml:space="preserve"> </w:t>
      </w:r>
      <w:r>
        <w:t>Esto significa que la empresa no tiene acceso a información que pueda identificar directa o indirectamente a una persona, como nombres, direcciones de correo electrónico, números de teléfono, datos de ubicación, etc.</w:t>
      </w:r>
    </w:p>
    <w:p w14:paraId="5CF945C4" w14:textId="19A2D41A" w:rsidR="005B6417" w:rsidRPr="005B6417" w:rsidRDefault="000F4D9B" w:rsidP="00DB428C">
      <w:r>
        <w:t xml:space="preserve">Cabe destacar que la política de privacidad no </w:t>
      </w:r>
      <w:r w:rsidR="00291CE3">
        <w:t>menciona</w:t>
      </w:r>
      <w:r>
        <w:t xml:space="preserve"> </w:t>
      </w:r>
      <w:r w:rsidR="00291CE3">
        <w:t>explícitamente</w:t>
      </w:r>
      <w:r>
        <w:t xml:space="preserve"> sobre las prestaciones de servicios sin acceso a datos personales. Sin embargo, </w:t>
      </w:r>
      <w:r w:rsidR="00291CE3">
        <w:t xml:space="preserve">basándonos en los puntos que sí se mencionan, podemos obtener información </w:t>
      </w:r>
      <w:r w:rsidR="00343974">
        <w:t>relativa a este apartado.</w:t>
      </w:r>
    </w:p>
    <w:p w14:paraId="28B29238" w14:textId="20FFA2B3" w:rsidR="005B6417" w:rsidRDefault="005B6417" w:rsidP="005B6417">
      <w:pPr>
        <w:pStyle w:val="Heading4"/>
      </w:pPr>
      <w:r>
        <w:t>Artículo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7C66E9" w:rsidRPr="00B95113" w14:paraId="69B50448" w14:textId="77777777">
        <w:tc>
          <w:tcPr>
            <w:tcW w:w="8494" w:type="dxa"/>
          </w:tcPr>
          <w:p w14:paraId="30D154F5" w14:textId="5DD8C2AF" w:rsidR="007C66E9" w:rsidRPr="00B95113" w:rsidRDefault="007C66E9">
            <w:pPr>
              <w:rPr>
                <w:b/>
                <w:bCs/>
              </w:rPr>
            </w:pPr>
            <w:r w:rsidRPr="00D46CD8">
              <w:rPr>
                <w:b/>
                <w:bCs/>
              </w:rPr>
              <w:t xml:space="preserve">Artículo </w:t>
            </w:r>
            <w:r w:rsidR="004F00B1">
              <w:rPr>
                <w:b/>
                <w:bCs/>
              </w:rPr>
              <w:t>83</w:t>
            </w:r>
            <w:r w:rsidRPr="00D46CD8">
              <w:rPr>
                <w:b/>
                <w:bCs/>
              </w:rPr>
              <w:t xml:space="preserve">. </w:t>
            </w:r>
            <w:r w:rsidR="004F00B1">
              <w:rPr>
                <w:b/>
                <w:bCs/>
              </w:rPr>
              <w:t>Prestaciones de servicios sin acceso a datos personales</w:t>
            </w:r>
          </w:p>
        </w:tc>
      </w:tr>
      <w:tr w:rsidR="007C66E9" w14:paraId="19EBDFCE" w14:textId="77777777">
        <w:tc>
          <w:tcPr>
            <w:tcW w:w="8494" w:type="dxa"/>
            <w:shd w:val="clear" w:color="auto" w:fill="E7E6E6" w:themeFill="background2"/>
          </w:tcPr>
          <w:p w14:paraId="30B9B97C" w14:textId="77777777" w:rsidR="00684500" w:rsidRDefault="00EF0CFC" w:rsidP="00EF0C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6"/>
                <w:szCs w:val="16"/>
                <w:lang w:val="es-ES_tradnl" w:eastAsia="en-US"/>
                <w14:ligatures w14:val="standardContextual"/>
              </w:rPr>
            </w:pPr>
            <w:r>
              <w:rPr>
                <w:rFonts w:eastAsiaTheme="minorHAnsi"/>
                <w:color w:val="000000"/>
                <w:sz w:val="16"/>
                <w:szCs w:val="16"/>
                <w:lang w:val="es-ES_tradnl" w:eastAsia="en-US"/>
                <w14:ligatures w14:val="standardContextual"/>
              </w:rPr>
              <w:t>El responsable del fichero o tratamiento adoptará las medidas adecuadas para limitar el acceso del</w:t>
            </w:r>
            <w:r w:rsidR="00684500">
              <w:rPr>
                <w:rFonts w:eastAsiaTheme="minorHAnsi"/>
                <w:color w:val="000000"/>
                <w:sz w:val="16"/>
                <w:szCs w:val="16"/>
                <w:lang w:val="es-ES_tradnl" w:eastAsia="en-US"/>
                <w14:ligatures w14:val="standardContextual"/>
              </w:rPr>
              <w:t xml:space="preserve"> </w:t>
            </w:r>
            <w:r>
              <w:rPr>
                <w:rFonts w:eastAsiaTheme="minorHAnsi"/>
                <w:color w:val="000000"/>
                <w:sz w:val="16"/>
                <w:szCs w:val="16"/>
                <w:lang w:val="es-ES_tradnl" w:eastAsia="en-US"/>
                <w14:ligatures w14:val="standardContextual"/>
              </w:rPr>
              <w:t>personal a datos personales, a los soportes que los contengan o a los recursos del sistema de información,</w:t>
            </w:r>
            <w:r w:rsidR="00684500">
              <w:rPr>
                <w:rFonts w:eastAsiaTheme="minorHAnsi"/>
                <w:color w:val="000000"/>
                <w:sz w:val="16"/>
                <w:szCs w:val="16"/>
                <w:lang w:val="es-ES_tradnl" w:eastAsia="en-US"/>
                <w14:ligatures w14:val="standardContextual"/>
              </w:rPr>
              <w:t xml:space="preserve"> </w:t>
            </w:r>
            <w:r>
              <w:rPr>
                <w:rFonts w:eastAsiaTheme="minorHAnsi"/>
                <w:color w:val="000000"/>
                <w:sz w:val="16"/>
                <w:szCs w:val="16"/>
                <w:lang w:val="es-ES_tradnl" w:eastAsia="en-US"/>
                <w14:ligatures w14:val="standardContextual"/>
              </w:rPr>
              <w:t>para la realización de trabajos que no impliquen el tratamiento de datos personales.</w:t>
            </w:r>
          </w:p>
          <w:p w14:paraId="60723F1B" w14:textId="78229109" w:rsidR="007D6149" w:rsidRPr="0072657B" w:rsidRDefault="00EF0CFC" w:rsidP="00E162A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szCs w:val="18"/>
              </w:rPr>
            </w:pPr>
            <w:r>
              <w:rPr>
                <w:rFonts w:eastAsiaTheme="minorHAnsi"/>
                <w:color w:val="000000"/>
                <w:sz w:val="16"/>
                <w:szCs w:val="16"/>
                <w:lang w:val="es-ES_tradnl" w:eastAsia="en-US"/>
                <w14:ligatures w14:val="standardContextual"/>
              </w:rPr>
              <w:t>Cuando se trate de personal ajeno, el contrato de prestación de servicios recogerá expresamente la</w:t>
            </w:r>
            <w:r w:rsidR="00684500">
              <w:rPr>
                <w:rFonts w:eastAsiaTheme="minorHAnsi"/>
                <w:color w:val="000000"/>
                <w:sz w:val="16"/>
                <w:szCs w:val="16"/>
                <w:lang w:val="es-ES_tradnl" w:eastAsia="en-US"/>
                <w14:ligatures w14:val="standardContextual"/>
              </w:rPr>
              <w:t xml:space="preserve"> </w:t>
            </w:r>
            <w:r>
              <w:rPr>
                <w:rFonts w:eastAsiaTheme="minorHAnsi"/>
                <w:color w:val="000000"/>
                <w:sz w:val="16"/>
                <w:szCs w:val="16"/>
                <w:lang w:val="es-ES_tradnl" w:eastAsia="en-US"/>
                <w14:ligatures w14:val="standardContextual"/>
              </w:rPr>
              <w:t>prohibición de acceder a los datos personales y la obligación de secreto respecto a los datos que el personal</w:t>
            </w:r>
            <w:r w:rsidR="00684500">
              <w:rPr>
                <w:rFonts w:eastAsiaTheme="minorHAnsi"/>
                <w:color w:val="000000"/>
                <w:sz w:val="16"/>
                <w:szCs w:val="16"/>
                <w:lang w:val="es-ES_tradnl" w:eastAsia="en-US"/>
                <w14:ligatures w14:val="standardContextual"/>
              </w:rPr>
              <w:t xml:space="preserve"> </w:t>
            </w:r>
            <w:r>
              <w:rPr>
                <w:rFonts w:eastAsiaTheme="minorHAnsi"/>
                <w:color w:val="000000"/>
                <w:sz w:val="16"/>
                <w:szCs w:val="16"/>
                <w:lang w:val="es-ES_tradnl" w:eastAsia="en-US"/>
                <w14:ligatures w14:val="standardContextual"/>
              </w:rPr>
              <w:t>hubiera podido conocer con motivo de la prestación del servicio.</w:t>
            </w:r>
          </w:p>
        </w:tc>
      </w:tr>
    </w:tbl>
    <w:p w14:paraId="08E17D10" w14:textId="0A9E6FF2"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5BF17585" w14:textId="52803C0B" w:rsidR="005B6417" w:rsidRDefault="005B6417" w:rsidP="005B6417">
      <w:pPr>
        <w:pStyle w:val="Heading4"/>
      </w:pPr>
      <w:r>
        <w:t>Verificación del cumplimiento</w:t>
      </w:r>
    </w:p>
    <w:p w14:paraId="3D672673" w14:textId="6B955B1A" w:rsidR="009B726E" w:rsidRDefault="00117857" w:rsidP="005B6417">
      <w:r>
        <w:t>No se puede verificar que se cumpla lo especificado en el artículo anterior porque no existe ninguna documentación relativa a las prestaciones de servicios sin acceso a datos personales</w:t>
      </w:r>
      <w:r w:rsidR="0014541C">
        <w:t>, sin embargo, se comenta que no se ofrecen servicios sin</w:t>
      </w:r>
      <w:r w:rsidR="002B4F38">
        <w:t xml:space="preserve"> el tratamiento de los datos personales</w:t>
      </w:r>
    </w:p>
    <w:p w14:paraId="7E5E7BAF" w14:textId="44C4A62B" w:rsidR="005B6417" w:rsidRDefault="005B6417" w:rsidP="005B6417">
      <w:pPr>
        <w:pStyle w:val="Heading4"/>
      </w:pPr>
      <w:r>
        <w:t>Medidas correctoras</w:t>
      </w:r>
    </w:p>
    <w:p w14:paraId="16A49169" w14:textId="23ED8E89" w:rsidR="005B6417" w:rsidRDefault="00117857" w:rsidP="00C81EE8">
      <w:r>
        <w:t>Se debe realizar un plan para las prestaciones de servicios sin acceso a datos personales</w:t>
      </w:r>
      <w:r w:rsidR="00A355D1">
        <w:t>, aunque no se realicen operaciones sin uso de datos personales</w:t>
      </w:r>
    </w:p>
    <w:p w14:paraId="4C99CCA1" w14:textId="54C292FC" w:rsidR="007878A8" w:rsidRDefault="005B6417" w:rsidP="00C81EE8">
      <w:pPr>
        <w:pStyle w:val="Heading4"/>
      </w:pPr>
      <w:r>
        <w:t>Medidas complementarias de mejora</w:t>
      </w:r>
    </w:p>
    <w:p w14:paraId="2A1FCFEC" w14:textId="4C58C34C" w:rsidR="00C77817" w:rsidRPr="00D142D2" w:rsidRDefault="00C81EE8" w:rsidP="00D142D2">
      <w:pPr>
        <w:rPr>
          <w:rStyle w:val="BookTitle"/>
          <w:rFonts w:eastAsiaTheme="majorEastAsia"/>
          <w:b w:val="0"/>
          <w:i w:val="0"/>
          <w:spacing w:val="0"/>
        </w:rPr>
      </w:pPr>
      <w:r>
        <w:t>No existen</w:t>
      </w:r>
      <w:bookmarkStart w:id="56" w:name="_Toc165913746"/>
      <w:bookmarkStart w:id="57" w:name="_Toc165913833"/>
    </w:p>
    <w:p w14:paraId="4227E635" w14:textId="757BD178" w:rsidR="000D11C0" w:rsidRPr="00756EE1" w:rsidRDefault="000D11C0" w:rsidP="008224D2">
      <w:pPr>
        <w:pStyle w:val="Heading3"/>
        <w:rPr>
          <w:rStyle w:val="BookTitle"/>
          <w:b/>
          <w:i w:val="0"/>
          <w:spacing w:val="-10"/>
        </w:rPr>
      </w:pPr>
      <w:bookmarkStart w:id="58" w:name="_Toc167120043"/>
      <w:r w:rsidRPr="00756EE1">
        <w:rPr>
          <w:rStyle w:val="BookTitle"/>
          <w:b/>
          <w:i w:val="0"/>
          <w:spacing w:val="-10"/>
        </w:rPr>
        <w:t>Delegación de autorizaciones</w:t>
      </w:r>
      <w:bookmarkEnd w:id="56"/>
      <w:bookmarkEnd w:id="57"/>
      <w:bookmarkEnd w:id="58"/>
    </w:p>
    <w:p w14:paraId="214306A4" w14:textId="77777777" w:rsidR="000C639B" w:rsidRDefault="000C639B" w:rsidP="000C639B">
      <w:pPr>
        <w:pStyle w:val="Heading4"/>
      </w:pPr>
      <w:r>
        <w:t>Definición</w:t>
      </w:r>
    </w:p>
    <w:p w14:paraId="23627CEC" w14:textId="3A90C275" w:rsidR="000C639B" w:rsidRPr="00083C3F" w:rsidRDefault="00756EE1" w:rsidP="000C639B">
      <w:r w:rsidRPr="00756EE1">
        <w:t>La Delegación de Autorizaciones se refiere al proceso mediante el cual el responsable del fichero o tratamiento puede delegar ciertas autorizaciones en otras personas designadas al efecto. Este proceso debe estar claramente documentado en el Documento de Seguridad, especificando tanto las personas habilitadas para otorgar estas autorizaciones como aquellas en las que recae la delegación. Es importante destacar que esta delegación de autorizaciones no implica una transferencia de la responsabilidad que sigue correspondiendo al responsable del fichero.</w:t>
      </w:r>
    </w:p>
    <w:p w14:paraId="145F3E2E" w14:textId="77777777" w:rsidR="000C639B" w:rsidRDefault="000C639B" w:rsidP="000C639B">
      <w:pPr>
        <w:pStyle w:val="Heading4"/>
      </w:pPr>
      <w:bookmarkStart w:id="59" w:name="_Ref167064672"/>
      <w:r>
        <w:t>Articulo correspondiente</w:t>
      </w:r>
      <w:bookmarkEnd w:id="59"/>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0C639B" w:rsidRPr="00B95113" w14:paraId="6F635A29" w14:textId="77777777">
        <w:tc>
          <w:tcPr>
            <w:tcW w:w="8494" w:type="dxa"/>
          </w:tcPr>
          <w:p w14:paraId="24E13963" w14:textId="226BD952" w:rsidR="000C639B" w:rsidRPr="00B95113" w:rsidRDefault="00D46CD8">
            <w:pPr>
              <w:rPr>
                <w:b/>
                <w:bCs/>
              </w:rPr>
            </w:pPr>
            <w:r w:rsidRPr="00D46CD8">
              <w:rPr>
                <w:b/>
                <w:bCs/>
              </w:rPr>
              <w:t>Artículo 84. Delegación de autorizaciones.</w:t>
            </w:r>
          </w:p>
        </w:tc>
      </w:tr>
      <w:tr w:rsidR="000C639B" w14:paraId="3CEE0C24" w14:textId="77777777">
        <w:tc>
          <w:tcPr>
            <w:tcW w:w="8494" w:type="dxa"/>
            <w:shd w:val="clear" w:color="auto" w:fill="E7E6E6" w:themeFill="background2"/>
          </w:tcPr>
          <w:p w14:paraId="5186D6DF" w14:textId="491D259D" w:rsidR="000C639B" w:rsidRPr="0072657B" w:rsidRDefault="00A97CAC" w:rsidP="00E162AE">
            <w:pPr>
              <w:keepNext/>
              <w:tabs>
                <w:tab w:val="left" w:pos="1515"/>
              </w:tabs>
              <w:rPr>
                <w:sz w:val="18"/>
                <w:szCs w:val="18"/>
              </w:rPr>
            </w:pPr>
            <w:r w:rsidRPr="00A97CAC">
              <w:rPr>
                <w:sz w:val="18"/>
                <w:szCs w:val="18"/>
              </w:rPr>
              <w:t>Las autorizaciones que en este título se atribuyen al responsable del fichero o tratamiento podrán ser delegadas en las personas designadas al efecto. En el documento de seguridad deberán constar las personas habilitadas para otorgar estas autorizaciones así como aquellas en las que recae dicha delegación. En ningún caso esta designación supone una delegación de la responsabilidad que corresponde al responsable del fichero.</w:t>
            </w:r>
          </w:p>
        </w:tc>
      </w:tr>
    </w:tbl>
    <w:p w14:paraId="4EB5B750" w14:textId="7B39504E"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1354A6D5" w14:textId="77777777" w:rsidR="000C639B" w:rsidRDefault="000C639B" w:rsidP="000C639B">
      <w:pPr>
        <w:pStyle w:val="Heading4"/>
      </w:pPr>
      <w:r>
        <w:t>Verificación del cumplimiento</w:t>
      </w:r>
    </w:p>
    <w:p w14:paraId="57D965FD" w14:textId="46989E15" w:rsidR="00AC7F01" w:rsidRPr="001773CD" w:rsidRDefault="00AC7F01" w:rsidP="001773CD">
      <w:pPr>
        <w:rPr>
          <w:b/>
          <w:iCs/>
          <w:u w:val="single"/>
        </w:rPr>
      </w:pPr>
      <w:r w:rsidRPr="00AC7F01">
        <w:t xml:space="preserve">El responsable de seguridad designado desempeña una variedad de funciones, incluyendo la gestión y supervisión de los protocolos de seguridad relacionados con la protección de datos de los pacientes, el control de acceso a áreas restringidas y la coordinación de medidas de emergencia. </w:t>
      </w:r>
    </w:p>
    <w:p w14:paraId="23B27301" w14:textId="5793B025" w:rsidR="000C639B" w:rsidRDefault="000C639B" w:rsidP="00AC7F01">
      <w:pPr>
        <w:pStyle w:val="Heading4"/>
      </w:pPr>
      <w:r>
        <w:t>Medidas correctoras</w:t>
      </w:r>
    </w:p>
    <w:p w14:paraId="0FF2AA6F" w14:textId="6F10158B" w:rsidR="000C639B" w:rsidRPr="00083C3F" w:rsidRDefault="000C4AEC" w:rsidP="000C639B">
      <w:r>
        <w:t>No existen.</w:t>
      </w:r>
    </w:p>
    <w:p w14:paraId="6B811939" w14:textId="77777777" w:rsidR="000C639B" w:rsidRDefault="000C639B" w:rsidP="000C639B">
      <w:pPr>
        <w:pStyle w:val="Heading4"/>
      </w:pPr>
      <w:r>
        <w:t>Medidas complementarias de mejora</w:t>
      </w:r>
    </w:p>
    <w:p w14:paraId="5A8B762D" w14:textId="7F81D094" w:rsidR="001E39B4" w:rsidRPr="001E39B4" w:rsidRDefault="000C4AEC" w:rsidP="001E39B4">
      <w:r>
        <w:t xml:space="preserve">No existen por el momento, sin embargo se recuerda la necesidad de en caso de ampliar </w:t>
      </w:r>
      <w:r w:rsidR="00C741B6">
        <w:t xml:space="preserve">la plantilla en cuanto a la delegación se refiere se requiere documentarlo en el documento de seguridad </w:t>
      </w:r>
      <w:r w:rsidR="002B6947">
        <w:t>de acuerdo con</w:t>
      </w:r>
      <w:r w:rsidR="00C741B6">
        <w:t xml:space="preserve"> lo visto en el artículo 84</w:t>
      </w:r>
      <w:r w:rsidR="002B6947">
        <w:t xml:space="preserve"> en </w:t>
      </w:r>
      <w:r w:rsidR="002B6947">
        <w:fldChar w:fldCharType="begin"/>
      </w:r>
      <w:r w:rsidR="002B6947">
        <w:instrText xml:space="preserve"> REF _Ref167064672 \n \h </w:instrText>
      </w:r>
      <w:r w:rsidR="002B6947">
        <w:fldChar w:fldCharType="separate"/>
      </w:r>
      <w:r w:rsidR="002B6947">
        <w:t>1.5.5.2</w:t>
      </w:r>
      <w:r w:rsidR="002B6947">
        <w:fldChar w:fldCharType="end"/>
      </w:r>
      <w:r w:rsidR="00C741B6">
        <w:t>.</w:t>
      </w:r>
    </w:p>
    <w:p w14:paraId="6C7D1515" w14:textId="52E11092" w:rsidR="000D11C0" w:rsidRPr="007878A8" w:rsidRDefault="000D11C0" w:rsidP="008224D2">
      <w:pPr>
        <w:pStyle w:val="Heading3"/>
        <w:rPr>
          <w:rStyle w:val="BookTitle"/>
          <w:b/>
          <w:i w:val="0"/>
          <w:spacing w:val="-10"/>
        </w:rPr>
      </w:pPr>
      <w:bookmarkStart w:id="60" w:name="_Toc165913747"/>
      <w:bookmarkStart w:id="61" w:name="_Toc165913834"/>
      <w:bookmarkStart w:id="62" w:name="_Toc167120044"/>
      <w:r w:rsidRPr="007878A8">
        <w:rPr>
          <w:rStyle w:val="BookTitle"/>
          <w:b/>
          <w:i w:val="0"/>
          <w:spacing w:val="-10"/>
        </w:rPr>
        <w:t>Régimen de trabajo fuera de los locales de la ubicación del fichero</w:t>
      </w:r>
      <w:bookmarkEnd w:id="60"/>
      <w:bookmarkEnd w:id="61"/>
      <w:bookmarkEnd w:id="62"/>
    </w:p>
    <w:p w14:paraId="27AA70BD" w14:textId="77777777" w:rsidR="00927692" w:rsidRDefault="00927692" w:rsidP="00927692">
      <w:pPr>
        <w:pStyle w:val="Heading4"/>
      </w:pPr>
      <w:r>
        <w:t>Definición</w:t>
      </w:r>
    </w:p>
    <w:p w14:paraId="50B3D44B" w14:textId="77777777" w:rsidR="00927692" w:rsidRPr="00752616" w:rsidRDefault="00927692" w:rsidP="00927692">
      <w:r>
        <w:t>Es posible que los datos de carácter delicado sean copiados u extraídos para su tratamiento y análisis fuera del local. Las medidas de seguridad necesarias para su correcta realización se encuentran en el artículo 86.</w:t>
      </w:r>
    </w:p>
    <w:p w14:paraId="1DE42A56" w14:textId="77777777" w:rsidR="00927692" w:rsidRDefault="00927692" w:rsidP="00927692">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927692" w:rsidRPr="00B95113" w14:paraId="1239E93E" w14:textId="77777777">
        <w:tc>
          <w:tcPr>
            <w:tcW w:w="8494" w:type="dxa"/>
          </w:tcPr>
          <w:p w14:paraId="0251ABD6" w14:textId="1AF60DFA" w:rsidR="00927692" w:rsidRPr="00B95113" w:rsidRDefault="00927692" w:rsidP="00684500">
            <w:pPr>
              <w:rPr>
                <w:b/>
                <w:bCs/>
              </w:rPr>
            </w:pPr>
            <w:r w:rsidRPr="00752616">
              <w:rPr>
                <w:b/>
                <w:bCs/>
              </w:rPr>
              <w:t>Artículo 86. Régimen de trabajo fuera de los locales del responsable del fichero o encargado</w:t>
            </w:r>
            <w:r w:rsidR="00684500">
              <w:rPr>
                <w:b/>
                <w:bCs/>
              </w:rPr>
              <w:t xml:space="preserve"> </w:t>
            </w:r>
            <w:r w:rsidRPr="00752616">
              <w:rPr>
                <w:b/>
                <w:bCs/>
              </w:rPr>
              <w:t>del tratamiento.</w:t>
            </w:r>
          </w:p>
        </w:tc>
      </w:tr>
      <w:tr w:rsidR="00927692" w14:paraId="29F38293" w14:textId="77777777">
        <w:tc>
          <w:tcPr>
            <w:tcW w:w="8494" w:type="dxa"/>
            <w:shd w:val="clear" w:color="auto" w:fill="E7E6E6" w:themeFill="background2"/>
          </w:tcPr>
          <w:p w14:paraId="52B5A15A" w14:textId="77777777" w:rsidR="00927692" w:rsidRPr="00D55CC1" w:rsidRDefault="00927692">
            <w:pPr>
              <w:rPr>
                <w:sz w:val="18"/>
                <w:szCs w:val="18"/>
              </w:rPr>
            </w:pPr>
            <w:r w:rsidRPr="00D55CC1">
              <w:rPr>
                <w:sz w:val="18"/>
                <w:szCs w:val="18"/>
              </w:rPr>
              <w:t>1. Cuando los datos personales se almacenen en dispositivos portátiles o se traten fuera de los locales del responsable de fichero o tratamiento, o del encargado del tratamiento será preciso que exista una autorización previa del responsable del fichero o tratamiento, y en todo caso deberá garantizarse el nivel de seguridad correspondiente al tipo de fichero tratado.</w:t>
            </w:r>
          </w:p>
          <w:p w14:paraId="062DE694" w14:textId="77777777" w:rsidR="00927692" w:rsidRDefault="00927692" w:rsidP="00E162AE">
            <w:pPr>
              <w:keepNext/>
            </w:pPr>
            <w:r w:rsidRPr="00D55CC1">
              <w:rPr>
                <w:sz w:val="18"/>
                <w:szCs w:val="18"/>
              </w:rPr>
              <w:t>2. La autorización a la que se refiere el párrafo anterior tendrá que constar en el documento de seguridad y podrá establecerse para un usuario o para un perfil de usuarios y determinando un periodo de validez para las mismas.</w:t>
            </w:r>
          </w:p>
        </w:tc>
      </w:tr>
    </w:tbl>
    <w:p w14:paraId="0A85B3F4" w14:textId="60CAC5C8"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7DE50DD3" w14:textId="77777777" w:rsidR="00927692" w:rsidRDefault="00927692" w:rsidP="00927692">
      <w:pPr>
        <w:pStyle w:val="Heading4"/>
      </w:pPr>
      <w:r>
        <w:t>Verificación del cumplimiento</w:t>
      </w:r>
    </w:p>
    <w:p w14:paraId="57506258" w14:textId="77777777" w:rsidR="00927692" w:rsidRPr="00752616" w:rsidRDefault="00927692" w:rsidP="00927692">
      <w:r>
        <w:t>No se permite la realización de copias ni la extracción de ficheros de carácter delicado fuera del local donde se tratan los datos.</w:t>
      </w:r>
    </w:p>
    <w:p w14:paraId="41D9AC33" w14:textId="77777777" w:rsidR="00927692" w:rsidRDefault="00927692" w:rsidP="00927692">
      <w:pPr>
        <w:pStyle w:val="Heading4"/>
      </w:pPr>
      <w:r>
        <w:t>Medidas correctoras</w:t>
      </w:r>
    </w:p>
    <w:p w14:paraId="56AFFF63" w14:textId="3A8124C3" w:rsidR="00927692" w:rsidRPr="00752616" w:rsidRDefault="00927692" w:rsidP="00927692">
      <w:r>
        <w:t>Se debería asegurar de que, aunque no se realicen copias de los ficheros de carácter delicado no puedan realizarse mediante un USB u otro método sin autorización previa aunque sea el propio equipo de tratado de datos.</w:t>
      </w:r>
    </w:p>
    <w:p w14:paraId="38E55128" w14:textId="77777777" w:rsidR="00927692" w:rsidRDefault="00927692" w:rsidP="00927692">
      <w:pPr>
        <w:pStyle w:val="Heading4"/>
      </w:pPr>
      <w:r>
        <w:t>Medidas complementarias de mejora</w:t>
      </w:r>
    </w:p>
    <w:p w14:paraId="75CF4E06" w14:textId="13A0CAB1" w:rsidR="001E39B4" w:rsidRPr="001E39B4" w:rsidRDefault="00927692" w:rsidP="001E39B4">
      <w:r>
        <w:t xml:space="preserve">No </w:t>
      </w:r>
      <w:r w:rsidR="007A31D6">
        <w:t>existen</w:t>
      </w:r>
      <w:r>
        <w:t>.</w:t>
      </w:r>
    </w:p>
    <w:p w14:paraId="0BA884AD" w14:textId="3A2BA1C0" w:rsidR="000D11C0" w:rsidRDefault="000D11C0" w:rsidP="008224D2">
      <w:pPr>
        <w:pStyle w:val="Heading3"/>
        <w:rPr>
          <w:rStyle w:val="BookTitle"/>
          <w:b/>
          <w:i w:val="0"/>
          <w:spacing w:val="-10"/>
        </w:rPr>
      </w:pPr>
      <w:bookmarkStart w:id="63" w:name="_Toc165913748"/>
      <w:bookmarkStart w:id="64" w:name="_Toc165913835"/>
      <w:bookmarkStart w:id="65" w:name="_Toc167120045"/>
      <w:r w:rsidRPr="00073521">
        <w:rPr>
          <w:rStyle w:val="BookTitle"/>
          <w:b/>
          <w:i w:val="0"/>
          <w:spacing w:val="-10"/>
        </w:rPr>
        <w:t>Funciones y obligaciones del personal</w:t>
      </w:r>
      <w:bookmarkEnd w:id="63"/>
      <w:bookmarkEnd w:id="64"/>
      <w:bookmarkEnd w:id="65"/>
    </w:p>
    <w:p w14:paraId="7F56AD79" w14:textId="77777777" w:rsidR="00376999" w:rsidRDefault="00376999" w:rsidP="00376999">
      <w:pPr>
        <w:pStyle w:val="Heading4"/>
      </w:pPr>
      <w:r>
        <w:t>Definición</w:t>
      </w:r>
    </w:p>
    <w:p w14:paraId="738723AC" w14:textId="19C693ED" w:rsidR="0013170C" w:rsidRDefault="0013170C" w:rsidP="0013170C">
      <w:r w:rsidRPr="0013170C">
        <w:t>El personal que maneja datos personales bajo el RGPD debe conocer y aplicar el reglamento, tratando los datos de forma lícita, leal y transparente, minimizando su uso, garantizando su exactitud y actualización, limitando su conservación, y asegurando su integridad y confidencialidad. Deben informar al responsable de cualquier incidencia, mantener la confidencialidad, recibir formación periódica, cumplir las instrucciones del responsable y colaborar con las autoridades de control. El incumplimiento puede acarrear sanciones, por lo que es crucial actuar responsablemente en la protección de datos.</w:t>
      </w:r>
    </w:p>
    <w:p w14:paraId="200FC740" w14:textId="77777777" w:rsidR="00376999" w:rsidRDefault="00376999" w:rsidP="00376999">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9B3173" w:rsidRPr="00B95113" w14:paraId="0EC218C5" w14:textId="77777777">
        <w:tc>
          <w:tcPr>
            <w:tcW w:w="8494" w:type="dxa"/>
          </w:tcPr>
          <w:p w14:paraId="185BA47D" w14:textId="4BE409C5" w:rsidR="009B3173" w:rsidRPr="00B95113" w:rsidRDefault="009B3173" w:rsidP="009B3173">
            <w:pPr>
              <w:rPr>
                <w:b/>
                <w:bCs/>
              </w:rPr>
            </w:pPr>
            <w:r>
              <w:rPr>
                <w:b/>
                <w:bCs/>
              </w:rPr>
              <w:t xml:space="preserve">Artículo </w:t>
            </w:r>
            <w:r w:rsidR="001E2012">
              <w:rPr>
                <w:b/>
                <w:bCs/>
              </w:rPr>
              <w:t xml:space="preserve">89. </w:t>
            </w:r>
            <w:r w:rsidR="008C02D0">
              <w:rPr>
                <w:b/>
                <w:bCs/>
              </w:rPr>
              <w:t>Funciones y obligaciones del personal</w:t>
            </w:r>
          </w:p>
        </w:tc>
      </w:tr>
      <w:tr w:rsidR="00376999" w14:paraId="06F8302F" w14:textId="77777777">
        <w:tc>
          <w:tcPr>
            <w:tcW w:w="8494" w:type="dxa"/>
            <w:shd w:val="clear" w:color="auto" w:fill="E7E6E6" w:themeFill="background2"/>
          </w:tcPr>
          <w:p w14:paraId="3FE99702" w14:textId="77777777" w:rsidR="00FB62C6" w:rsidRPr="00FB62C6" w:rsidRDefault="00FB62C6" w:rsidP="00FB62C6">
            <w:pPr>
              <w:rPr>
                <w:sz w:val="18"/>
                <w:szCs w:val="18"/>
              </w:rPr>
            </w:pPr>
            <w:r w:rsidRPr="00FB62C6">
              <w:rPr>
                <w:b/>
                <w:bCs/>
                <w:sz w:val="18"/>
                <w:szCs w:val="18"/>
              </w:rPr>
              <w:t>Funciones y obligaciones claras:</w:t>
            </w:r>
            <w:r w:rsidRPr="00FB62C6">
              <w:rPr>
                <w:sz w:val="18"/>
                <w:szCs w:val="18"/>
              </w:rPr>
              <w:t xml:space="preserve"> El documento de seguridad detallará las funciones y responsabilidades específicas de cada usuario o perfil de usuario que tenga acceso a datos personales y sistemas de información. Esto incluye las autorizaciones delegadas por el responsable del fichero o tratamiento.</w:t>
            </w:r>
          </w:p>
          <w:p w14:paraId="473CEA60" w14:textId="11E6EFFA" w:rsidR="00376999" w:rsidRPr="0072657B" w:rsidRDefault="00FB62C6" w:rsidP="00E162AE">
            <w:pPr>
              <w:keepNext/>
              <w:rPr>
                <w:sz w:val="18"/>
                <w:szCs w:val="18"/>
              </w:rPr>
            </w:pPr>
            <w:r w:rsidRPr="00FB62C6">
              <w:rPr>
                <w:b/>
                <w:bCs/>
                <w:sz w:val="18"/>
                <w:szCs w:val="18"/>
              </w:rPr>
              <w:t>Conocimiento de las normas de seguridad:</w:t>
            </w:r>
            <w:r w:rsidRPr="00FB62C6">
              <w:rPr>
                <w:sz w:val="18"/>
                <w:szCs w:val="18"/>
              </w:rPr>
              <w:t xml:space="preserve"> El responsable del fichero o tratamiento se asegurará de que el personal comprenda las normas de seguridad relevantes para sus funciones, así como las posibles consecuencias de no cumplir con dichas normas.</w:t>
            </w:r>
          </w:p>
        </w:tc>
      </w:tr>
    </w:tbl>
    <w:p w14:paraId="06EF1B72" w14:textId="5E1276D3"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479C6772" w14:textId="69B92AB6" w:rsidR="00DD729F" w:rsidRDefault="00376999" w:rsidP="00DD729F">
      <w:pPr>
        <w:pStyle w:val="Heading4"/>
      </w:pPr>
      <w:r>
        <w:t>Verificación del cumplimiento</w:t>
      </w:r>
    </w:p>
    <w:p w14:paraId="6D2FDB15" w14:textId="08B3055C" w:rsidR="00DD729F" w:rsidRPr="0019320B" w:rsidRDefault="00835850" w:rsidP="0019320B">
      <w:r>
        <w:t>Tras la realización de la entrevista/reunión con el responsable de seguridad se pudo observar como el plan de funciones y obligaciones del personal es inexistente.</w:t>
      </w:r>
    </w:p>
    <w:p w14:paraId="5EA49D7D" w14:textId="02A62508" w:rsidR="0019320B" w:rsidRDefault="00376999" w:rsidP="0019320B">
      <w:pPr>
        <w:pStyle w:val="Heading4"/>
      </w:pPr>
      <w:r>
        <w:t>Medidas correctoras</w:t>
      </w:r>
    </w:p>
    <w:p w14:paraId="7B57FF97" w14:textId="7B1D4391" w:rsidR="00115904" w:rsidRDefault="00E079FC" w:rsidP="0019320B">
      <w:r>
        <w:t>Crear e</w:t>
      </w:r>
      <w:r w:rsidR="0019320B">
        <w:t xml:space="preserve">l documento de seguridad </w:t>
      </w:r>
      <w:r>
        <w:t>que</w:t>
      </w:r>
      <w:r w:rsidR="0019320B">
        <w:t xml:space="preserve"> contendrá una descripción detallada y exhaustiva de las funciones que desempeñará cada empleado en relación con el tratamiento de datos personales, incluyendo al encargado y al responsable del tratamiento. Esta descripción deberá ser redactada de forma clara y comprensible para todos los empleados, garantizando su accesibilidad en cualquier momento. </w:t>
      </w:r>
    </w:p>
    <w:p w14:paraId="18767A92" w14:textId="77777777" w:rsidR="00376999" w:rsidRDefault="00376999" w:rsidP="00376999">
      <w:pPr>
        <w:pStyle w:val="Heading4"/>
      </w:pPr>
      <w:r>
        <w:t>Medidas complementarias de mejora</w:t>
      </w:r>
    </w:p>
    <w:p w14:paraId="1448E398" w14:textId="60A7EC7F" w:rsidR="00376999" w:rsidRPr="00083C3F" w:rsidRDefault="00115904" w:rsidP="00376999">
      <w:r>
        <w:t>No existen</w:t>
      </w:r>
      <w:r w:rsidR="007A31D6">
        <w:t>.</w:t>
      </w:r>
    </w:p>
    <w:p w14:paraId="7B0D2CDF" w14:textId="77777777" w:rsidR="00BD041C" w:rsidRDefault="00BD041C">
      <w:pPr>
        <w:jc w:val="left"/>
        <w:rPr>
          <w:rStyle w:val="BookTitle"/>
          <w:rFonts w:eastAsiaTheme="majorEastAsia" w:cstheme="majorBidi"/>
          <w:i w:val="0"/>
          <w:color w:val="0D0D0D" w:themeColor="text1" w:themeTint="F2"/>
          <w:spacing w:val="-10"/>
          <w:sz w:val="28"/>
          <w:u w:val="single"/>
        </w:rPr>
      </w:pPr>
      <w:bookmarkStart w:id="66" w:name="_Toc165913749"/>
      <w:bookmarkStart w:id="67" w:name="_Toc165913836"/>
      <w:bookmarkStart w:id="68" w:name="_Ref167066295"/>
      <w:r>
        <w:rPr>
          <w:rStyle w:val="BookTitle"/>
          <w:b w:val="0"/>
          <w:i w:val="0"/>
          <w:spacing w:val="-10"/>
        </w:rPr>
        <w:br w:type="page"/>
      </w:r>
    </w:p>
    <w:p w14:paraId="7CE8AB24" w14:textId="7BBC1F64" w:rsidR="005E7E91" w:rsidRPr="00112CFE" w:rsidRDefault="005E7E91" w:rsidP="008224D2">
      <w:pPr>
        <w:pStyle w:val="Heading3"/>
        <w:rPr>
          <w:rStyle w:val="BookTitle"/>
          <w:b/>
          <w:i w:val="0"/>
          <w:spacing w:val="-10"/>
        </w:rPr>
      </w:pPr>
      <w:bookmarkStart w:id="69" w:name="_Toc167120046"/>
      <w:r w:rsidRPr="00112CFE">
        <w:rPr>
          <w:rStyle w:val="BookTitle"/>
          <w:b/>
          <w:i w:val="0"/>
          <w:spacing w:val="-10"/>
        </w:rPr>
        <w:t>Registro de incidencias</w:t>
      </w:r>
      <w:bookmarkEnd w:id="66"/>
      <w:bookmarkEnd w:id="67"/>
      <w:bookmarkEnd w:id="68"/>
      <w:bookmarkEnd w:id="69"/>
      <w:r w:rsidR="004F5B20" w:rsidRPr="00112CFE">
        <w:rPr>
          <w:rStyle w:val="BookTitle"/>
          <w:b/>
          <w:i w:val="0"/>
          <w:spacing w:val="-10"/>
        </w:rPr>
        <w:t xml:space="preserve"> </w:t>
      </w:r>
    </w:p>
    <w:p w14:paraId="7D5BA9CD" w14:textId="77777777" w:rsidR="006D0990" w:rsidRDefault="006D0990" w:rsidP="006D0990">
      <w:pPr>
        <w:pStyle w:val="Heading4"/>
      </w:pPr>
      <w:r>
        <w:t>Definición</w:t>
      </w:r>
    </w:p>
    <w:p w14:paraId="408E1C2D" w14:textId="27088858" w:rsidR="006D0990" w:rsidRPr="00083C3F" w:rsidRDefault="00F75D96" w:rsidP="006D0990">
      <w:r w:rsidRPr="00F75D96">
        <w:t>El Registro de Incidencias es un sistema documentado utilizado para registrar y gestionar todas las incidencias que afecten a los datos de carácter personal dentro de la organización. Este registro incluye información detallada sobre el tipo de incidencia, el momento en que ocurrió o fue detectada, quién realizó la notificación, a quién se comunicó, los efectos resultantes y las medidas correctoras aplicadas para abordar la incidencia.</w:t>
      </w:r>
    </w:p>
    <w:p w14:paraId="26DBCA2F" w14:textId="77777777" w:rsidR="006D0990" w:rsidRDefault="006D0990" w:rsidP="006D0990">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6D0990" w:rsidRPr="00B95113" w14:paraId="5E0A1DD0" w14:textId="77777777">
        <w:tc>
          <w:tcPr>
            <w:tcW w:w="8494" w:type="dxa"/>
          </w:tcPr>
          <w:p w14:paraId="58E82CC3" w14:textId="4F74DBA7" w:rsidR="006D0990" w:rsidRPr="00B95113" w:rsidRDefault="00112CFE">
            <w:pPr>
              <w:rPr>
                <w:b/>
                <w:bCs/>
              </w:rPr>
            </w:pPr>
            <w:r w:rsidRPr="00112CFE">
              <w:rPr>
                <w:b/>
                <w:bCs/>
              </w:rPr>
              <w:t>Artículo 90. Registro de incidencias.</w:t>
            </w:r>
          </w:p>
        </w:tc>
      </w:tr>
      <w:tr w:rsidR="006D0990" w14:paraId="75F21767" w14:textId="77777777">
        <w:tc>
          <w:tcPr>
            <w:tcW w:w="8494" w:type="dxa"/>
            <w:shd w:val="clear" w:color="auto" w:fill="E7E6E6" w:themeFill="background2"/>
          </w:tcPr>
          <w:p w14:paraId="4526A0C2" w14:textId="1ED45BB4" w:rsidR="006D0990" w:rsidRPr="0072657B" w:rsidRDefault="00790695" w:rsidP="00E162AE">
            <w:pPr>
              <w:keepNext/>
              <w:rPr>
                <w:sz w:val="18"/>
                <w:szCs w:val="18"/>
              </w:rPr>
            </w:pPr>
            <w:r w:rsidRPr="00790695">
              <w:rPr>
                <w:sz w:val="18"/>
                <w:szCs w:val="18"/>
              </w:rPr>
              <w:t>Deberá existir un procedimiento de notificación y gestión de las incidencias que afecten a los datos de carácter personal y establecer un registro en el que se haga constar el tipo de incidencia, el momento en que se ha producido, o en su caso, detectado, la persona que realiza la notificación, a quién se le comunica, los efectos que se hubieran derivado de la misma y las medidas correctoras aplicadas</w:t>
            </w:r>
            <w:r>
              <w:rPr>
                <w:sz w:val="18"/>
                <w:szCs w:val="18"/>
              </w:rPr>
              <w:t>.</w:t>
            </w:r>
          </w:p>
        </w:tc>
      </w:tr>
    </w:tbl>
    <w:p w14:paraId="7DB7AD6D" w14:textId="05656F72"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6378BDF5" w14:textId="77777777" w:rsidR="006D0990" w:rsidRDefault="006D0990" w:rsidP="006D0990">
      <w:pPr>
        <w:pStyle w:val="Heading4"/>
      </w:pPr>
      <w:r>
        <w:t>Verificación del cumplimiento</w:t>
      </w:r>
    </w:p>
    <w:p w14:paraId="2A1C3D71" w14:textId="2B2639E3" w:rsidR="006D0990" w:rsidRPr="00083C3F" w:rsidRDefault="00F75D96" w:rsidP="006D0990">
      <w:r>
        <w:t xml:space="preserve">Tras la realización de la entrevista/reunión con el responsable de seguridad se pudo observar como el registro de incidencias era </w:t>
      </w:r>
      <w:r w:rsidR="00DB06A8">
        <w:t xml:space="preserve">escaso sino inexistente, registrando lo mínimo tras detectarse una incidencia que afectase al ámbito de la seguridad de </w:t>
      </w:r>
      <w:r w:rsidR="00407251">
        <w:t>los datos, entendiendo lo mínimo como la fecha y una breve descripción de lo que fue esta incidencia.</w:t>
      </w:r>
    </w:p>
    <w:p w14:paraId="186DDEF0" w14:textId="77777777" w:rsidR="006D0990" w:rsidRDefault="006D0990" w:rsidP="006D0990">
      <w:pPr>
        <w:pStyle w:val="Heading4"/>
      </w:pPr>
      <w:r>
        <w:t>Medidas correctoras</w:t>
      </w:r>
    </w:p>
    <w:p w14:paraId="4A0E4A38" w14:textId="10EEC89D" w:rsidR="006D0990" w:rsidRDefault="00987C7A" w:rsidP="006D0990">
      <w:r>
        <w:t>Tras la reunión se ha acordado una especie de plantilla para llevar a cabo el registro de incidencias, de esta forma:</w:t>
      </w:r>
    </w:p>
    <w:tbl>
      <w:tblPr>
        <w:tblStyle w:val="TableGrid"/>
        <w:tblW w:w="0" w:type="auto"/>
        <w:tblLook w:val="04A0" w:firstRow="1" w:lastRow="0" w:firstColumn="1" w:lastColumn="0" w:noHBand="0" w:noVBand="1"/>
      </w:tblPr>
      <w:tblGrid>
        <w:gridCol w:w="1621"/>
        <w:gridCol w:w="2513"/>
        <w:gridCol w:w="4134"/>
      </w:tblGrid>
      <w:tr w:rsidR="005A12A0" w14:paraId="612496EC" w14:textId="77777777" w:rsidTr="005A12A0">
        <w:tc>
          <w:tcPr>
            <w:tcW w:w="1621" w:type="dxa"/>
            <w:tcBorders>
              <w:top w:val="single" w:sz="12" w:space="0" w:color="auto"/>
              <w:left w:val="single" w:sz="12" w:space="0" w:color="auto"/>
              <w:bottom w:val="single" w:sz="6" w:space="0" w:color="auto"/>
              <w:right w:val="single" w:sz="6" w:space="0" w:color="auto"/>
            </w:tcBorders>
          </w:tcPr>
          <w:p w14:paraId="4BB2EFA4" w14:textId="77777777" w:rsidR="005A12A0" w:rsidRPr="007A31D6" w:rsidRDefault="005A12A0">
            <w:pPr>
              <w:rPr>
                <w:szCs w:val="22"/>
              </w:rPr>
            </w:pPr>
            <w:r w:rsidRPr="007A31D6">
              <w:rPr>
                <w:szCs w:val="22"/>
              </w:rPr>
              <w:t>IDENTIFICADOR</w:t>
            </w:r>
          </w:p>
        </w:tc>
        <w:tc>
          <w:tcPr>
            <w:tcW w:w="6647" w:type="dxa"/>
            <w:gridSpan w:val="2"/>
            <w:tcBorders>
              <w:top w:val="single" w:sz="12" w:space="0" w:color="auto"/>
              <w:left w:val="single" w:sz="6" w:space="0" w:color="auto"/>
              <w:bottom w:val="single" w:sz="6" w:space="0" w:color="auto"/>
              <w:right w:val="single" w:sz="12" w:space="0" w:color="auto"/>
            </w:tcBorders>
          </w:tcPr>
          <w:p w14:paraId="2AA04284" w14:textId="77777777" w:rsidR="005A12A0" w:rsidRPr="007A31D6" w:rsidRDefault="005A12A0">
            <w:pPr>
              <w:rPr>
                <w:szCs w:val="22"/>
              </w:rPr>
            </w:pPr>
            <w:r w:rsidRPr="007A31D6">
              <w:rPr>
                <w:szCs w:val="22"/>
              </w:rPr>
              <w:t>TITULO DESCRIPTIVO</w:t>
            </w:r>
          </w:p>
        </w:tc>
      </w:tr>
      <w:tr w:rsidR="005A12A0" w14:paraId="562BDB5E" w14:textId="77777777" w:rsidTr="005A12A0">
        <w:tc>
          <w:tcPr>
            <w:tcW w:w="8268" w:type="dxa"/>
            <w:gridSpan w:val="3"/>
            <w:tcBorders>
              <w:top w:val="single" w:sz="6" w:space="0" w:color="auto"/>
              <w:left w:val="single" w:sz="12" w:space="0" w:color="auto"/>
              <w:bottom w:val="single" w:sz="6" w:space="0" w:color="auto"/>
              <w:right w:val="single" w:sz="12" w:space="0" w:color="auto"/>
            </w:tcBorders>
          </w:tcPr>
          <w:p w14:paraId="53BEB4D3" w14:textId="77777777" w:rsidR="005A12A0" w:rsidRPr="007A31D6" w:rsidRDefault="005A12A0">
            <w:pPr>
              <w:rPr>
                <w:szCs w:val="22"/>
              </w:rPr>
            </w:pPr>
            <w:r w:rsidRPr="007A31D6">
              <w:rPr>
                <w:szCs w:val="22"/>
              </w:rPr>
              <w:t>BREVE DESCRIPCIÓN</w:t>
            </w:r>
          </w:p>
        </w:tc>
      </w:tr>
      <w:tr w:rsidR="005A12A0" w14:paraId="3BAC472C" w14:textId="77777777" w:rsidTr="005A12A0">
        <w:tc>
          <w:tcPr>
            <w:tcW w:w="4134" w:type="dxa"/>
            <w:gridSpan w:val="2"/>
            <w:tcBorders>
              <w:top w:val="single" w:sz="6" w:space="0" w:color="auto"/>
              <w:left w:val="single" w:sz="12" w:space="0" w:color="auto"/>
              <w:bottom w:val="single" w:sz="6" w:space="0" w:color="auto"/>
              <w:right w:val="single" w:sz="6" w:space="0" w:color="auto"/>
            </w:tcBorders>
          </w:tcPr>
          <w:p w14:paraId="6B8B8162" w14:textId="77777777" w:rsidR="005A12A0" w:rsidRPr="007A31D6" w:rsidRDefault="005A12A0">
            <w:pPr>
              <w:rPr>
                <w:szCs w:val="22"/>
              </w:rPr>
            </w:pPr>
            <w:r w:rsidRPr="007A31D6">
              <w:rPr>
                <w:szCs w:val="22"/>
              </w:rPr>
              <w:t>FECHA Y HORA EN LA QUE SE PRODUJO</w:t>
            </w:r>
          </w:p>
        </w:tc>
        <w:tc>
          <w:tcPr>
            <w:tcW w:w="4134" w:type="dxa"/>
            <w:tcBorders>
              <w:top w:val="single" w:sz="6" w:space="0" w:color="auto"/>
              <w:left w:val="single" w:sz="6" w:space="0" w:color="auto"/>
              <w:bottom w:val="single" w:sz="6" w:space="0" w:color="auto"/>
              <w:right w:val="single" w:sz="12" w:space="0" w:color="auto"/>
            </w:tcBorders>
          </w:tcPr>
          <w:p w14:paraId="61EF7D71" w14:textId="77777777" w:rsidR="005A12A0" w:rsidRPr="007A31D6" w:rsidRDefault="005A12A0">
            <w:pPr>
              <w:rPr>
                <w:szCs w:val="22"/>
              </w:rPr>
            </w:pPr>
            <w:r w:rsidRPr="007A31D6">
              <w:rPr>
                <w:szCs w:val="22"/>
              </w:rPr>
              <w:t>FECHA Y HORA EN LA QUE FUE DETECTADA</w:t>
            </w:r>
          </w:p>
        </w:tc>
      </w:tr>
      <w:tr w:rsidR="005A12A0" w14:paraId="7F194EA3" w14:textId="77777777" w:rsidTr="005A12A0">
        <w:tc>
          <w:tcPr>
            <w:tcW w:w="4134" w:type="dxa"/>
            <w:gridSpan w:val="2"/>
            <w:tcBorders>
              <w:top w:val="single" w:sz="6" w:space="0" w:color="auto"/>
              <w:left w:val="single" w:sz="12" w:space="0" w:color="auto"/>
              <w:bottom w:val="single" w:sz="6" w:space="0" w:color="auto"/>
              <w:right w:val="single" w:sz="6" w:space="0" w:color="auto"/>
            </w:tcBorders>
          </w:tcPr>
          <w:p w14:paraId="5B3324C5" w14:textId="77777777" w:rsidR="005A12A0" w:rsidRPr="007A31D6" w:rsidRDefault="005A12A0">
            <w:pPr>
              <w:rPr>
                <w:szCs w:val="22"/>
              </w:rPr>
            </w:pPr>
            <w:r w:rsidRPr="007A31D6">
              <w:rPr>
                <w:szCs w:val="22"/>
              </w:rPr>
              <w:t>PERSONA QUE LA DETECTÓ</w:t>
            </w:r>
          </w:p>
        </w:tc>
        <w:tc>
          <w:tcPr>
            <w:tcW w:w="4134" w:type="dxa"/>
            <w:tcBorders>
              <w:top w:val="single" w:sz="6" w:space="0" w:color="auto"/>
              <w:left w:val="single" w:sz="6" w:space="0" w:color="auto"/>
              <w:bottom w:val="single" w:sz="6" w:space="0" w:color="auto"/>
              <w:right w:val="single" w:sz="12" w:space="0" w:color="auto"/>
            </w:tcBorders>
          </w:tcPr>
          <w:p w14:paraId="541685D6" w14:textId="77777777" w:rsidR="005A12A0" w:rsidRPr="007A31D6" w:rsidRDefault="005A12A0">
            <w:pPr>
              <w:rPr>
                <w:szCs w:val="22"/>
              </w:rPr>
            </w:pPr>
            <w:r w:rsidRPr="007A31D6">
              <w:rPr>
                <w:szCs w:val="22"/>
              </w:rPr>
              <w:t>PERSONA A LA QUE SE COMUNICÓ</w:t>
            </w:r>
          </w:p>
        </w:tc>
      </w:tr>
      <w:tr w:rsidR="005A12A0" w14:paraId="2ED3CE97" w14:textId="77777777" w:rsidTr="005A12A0">
        <w:tc>
          <w:tcPr>
            <w:tcW w:w="8268" w:type="dxa"/>
            <w:gridSpan w:val="3"/>
            <w:tcBorders>
              <w:top w:val="single" w:sz="6" w:space="0" w:color="auto"/>
              <w:left w:val="single" w:sz="12" w:space="0" w:color="auto"/>
              <w:bottom w:val="single" w:sz="6" w:space="0" w:color="auto"/>
              <w:right w:val="single" w:sz="12" w:space="0" w:color="auto"/>
            </w:tcBorders>
          </w:tcPr>
          <w:p w14:paraId="08EAB2A3" w14:textId="77777777" w:rsidR="005A12A0" w:rsidRPr="007A31D6" w:rsidRDefault="005A12A0">
            <w:pPr>
              <w:rPr>
                <w:szCs w:val="22"/>
              </w:rPr>
            </w:pPr>
            <w:r w:rsidRPr="007A31D6">
              <w:rPr>
                <w:szCs w:val="22"/>
              </w:rPr>
              <w:t>EFECTOS CAUSADOS</w:t>
            </w:r>
          </w:p>
        </w:tc>
      </w:tr>
      <w:tr w:rsidR="005A12A0" w14:paraId="0C1FE12A" w14:textId="77777777" w:rsidTr="005A12A0">
        <w:tc>
          <w:tcPr>
            <w:tcW w:w="8268" w:type="dxa"/>
            <w:gridSpan w:val="3"/>
            <w:tcBorders>
              <w:top w:val="single" w:sz="6" w:space="0" w:color="auto"/>
              <w:left w:val="single" w:sz="12" w:space="0" w:color="auto"/>
              <w:bottom w:val="single" w:sz="12" w:space="0" w:color="auto"/>
              <w:right w:val="single" w:sz="12" w:space="0" w:color="auto"/>
            </w:tcBorders>
          </w:tcPr>
          <w:p w14:paraId="0EA93340" w14:textId="77777777" w:rsidR="005A12A0" w:rsidRPr="007A31D6" w:rsidRDefault="005A12A0" w:rsidP="00E162AE">
            <w:pPr>
              <w:keepNext/>
              <w:rPr>
                <w:szCs w:val="22"/>
              </w:rPr>
            </w:pPr>
            <w:r w:rsidRPr="007A31D6">
              <w:rPr>
                <w:szCs w:val="22"/>
              </w:rPr>
              <w:t>MEDIDAS CORRECTORAS APLICADAS</w:t>
            </w:r>
          </w:p>
        </w:tc>
      </w:tr>
    </w:tbl>
    <w:p w14:paraId="0BDB2EFE" w14:textId="1F712662"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2142268E" w14:textId="77777777" w:rsidR="006D0990" w:rsidRDefault="006D0990" w:rsidP="006D0990">
      <w:pPr>
        <w:pStyle w:val="Heading4"/>
      </w:pPr>
      <w:r>
        <w:t>Medidas complementarias de mejora</w:t>
      </w:r>
    </w:p>
    <w:p w14:paraId="01CDD1C2" w14:textId="4E305C27" w:rsidR="006D0990" w:rsidRPr="00083C3F" w:rsidRDefault="0071613C" w:rsidP="006D0990">
      <w:r>
        <w:t xml:space="preserve">Como medida predictiva de una posible caída del servidor donde se guardase este registro, se ha recomendado imprimir en físico un registro de las incidencias producidas cada 6 meses, en caso de que esto fuera necesario para un control </w:t>
      </w:r>
      <w:r w:rsidR="006A3E26">
        <w:t>futuro.</w:t>
      </w:r>
    </w:p>
    <w:p w14:paraId="072397B3" w14:textId="77777777" w:rsidR="00BD041C" w:rsidRDefault="00BD041C">
      <w:pPr>
        <w:jc w:val="left"/>
        <w:rPr>
          <w:rStyle w:val="BookTitle"/>
          <w:rFonts w:eastAsiaTheme="majorEastAsia" w:cstheme="majorBidi"/>
          <w:i w:val="0"/>
          <w:color w:val="0D0D0D" w:themeColor="text1" w:themeTint="F2"/>
          <w:spacing w:val="-10"/>
          <w:sz w:val="28"/>
          <w:u w:val="single"/>
        </w:rPr>
      </w:pPr>
      <w:bookmarkStart w:id="70" w:name="_Toc165913750"/>
      <w:bookmarkStart w:id="71" w:name="_Toc165913837"/>
      <w:r>
        <w:rPr>
          <w:rStyle w:val="BookTitle"/>
          <w:b w:val="0"/>
          <w:i w:val="0"/>
          <w:spacing w:val="-10"/>
        </w:rPr>
        <w:br w:type="page"/>
      </w:r>
    </w:p>
    <w:p w14:paraId="29A4F12A" w14:textId="437F566E" w:rsidR="005E7E91" w:rsidRPr="00F01581" w:rsidRDefault="005E7E91" w:rsidP="008224D2">
      <w:pPr>
        <w:pStyle w:val="Heading3"/>
        <w:rPr>
          <w:rStyle w:val="BookTitle"/>
          <w:b/>
          <w:i w:val="0"/>
          <w:spacing w:val="-10"/>
        </w:rPr>
      </w:pPr>
      <w:bookmarkStart w:id="72" w:name="_Toc167120047"/>
      <w:r w:rsidRPr="00F01581">
        <w:rPr>
          <w:rStyle w:val="BookTitle"/>
          <w:b/>
          <w:i w:val="0"/>
          <w:spacing w:val="-10"/>
        </w:rPr>
        <w:t>Control de acceso</w:t>
      </w:r>
      <w:bookmarkEnd w:id="70"/>
      <w:bookmarkEnd w:id="71"/>
      <w:bookmarkEnd w:id="72"/>
    </w:p>
    <w:p w14:paraId="1993F9E1" w14:textId="77777777" w:rsidR="00753355" w:rsidRDefault="00753355" w:rsidP="00753355">
      <w:pPr>
        <w:pStyle w:val="Heading4"/>
      </w:pPr>
      <w:r>
        <w:t>Definición</w:t>
      </w:r>
    </w:p>
    <w:p w14:paraId="5CE5F09F" w14:textId="77777777" w:rsidR="00753355" w:rsidRPr="007D3144" w:rsidRDefault="00753355" w:rsidP="00753355">
      <w:r>
        <w:t>Se debe mantener un control de acceso en cuanto a los datos de carácter personal para evitar la vulneración o perdida de estos. En este caso los artículos 85 y 91 determinan las medidas de seguridad necesarias.</w:t>
      </w:r>
    </w:p>
    <w:p w14:paraId="7C4CF354" w14:textId="77777777" w:rsidR="00753355" w:rsidRDefault="00753355" w:rsidP="00753355">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753355" w:rsidRPr="00B95113" w14:paraId="71733114" w14:textId="77777777">
        <w:tc>
          <w:tcPr>
            <w:tcW w:w="8494" w:type="dxa"/>
          </w:tcPr>
          <w:p w14:paraId="2F1FC91D" w14:textId="77777777" w:rsidR="00753355" w:rsidRPr="00B95113" w:rsidRDefault="00753355">
            <w:pPr>
              <w:rPr>
                <w:b/>
                <w:bCs/>
              </w:rPr>
            </w:pPr>
            <w:r w:rsidRPr="00752616">
              <w:rPr>
                <w:b/>
                <w:bCs/>
              </w:rPr>
              <w:t>Artículo 85. Acceso a datos a través de redes de comunicaciones.</w:t>
            </w:r>
          </w:p>
        </w:tc>
      </w:tr>
      <w:tr w:rsidR="00753355" w14:paraId="7AB22894" w14:textId="77777777">
        <w:tc>
          <w:tcPr>
            <w:tcW w:w="8494" w:type="dxa"/>
            <w:shd w:val="clear" w:color="auto" w:fill="E7E6E6" w:themeFill="background2"/>
          </w:tcPr>
          <w:p w14:paraId="6B2EBA68" w14:textId="77777777" w:rsidR="00753355" w:rsidRDefault="00753355">
            <w:r w:rsidRPr="00D55CC1">
              <w:rPr>
                <w:sz w:val="18"/>
                <w:szCs w:val="18"/>
              </w:rPr>
              <w:t>Las medidas de seguridad exigibles a los accesos a datos de carácter personal a través de redes de comunicaciones sean o no públicas, deberán garantizar un nivel de seguridad equivalente al correspondiente a los accesos en modo local, conforme a los criterios establecidos en el artículo 80.</w:t>
            </w:r>
          </w:p>
        </w:tc>
      </w:tr>
      <w:tr w:rsidR="00753355" w:rsidRPr="00B95113" w14:paraId="3844AEE8" w14:textId="77777777">
        <w:tc>
          <w:tcPr>
            <w:tcW w:w="8494" w:type="dxa"/>
          </w:tcPr>
          <w:p w14:paraId="66752CCD" w14:textId="77777777" w:rsidR="00753355" w:rsidRPr="00B95113" w:rsidRDefault="00753355">
            <w:pPr>
              <w:rPr>
                <w:b/>
                <w:bCs/>
              </w:rPr>
            </w:pPr>
            <w:r w:rsidRPr="00752616">
              <w:rPr>
                <w:b/>
                <w:bCs/>
              </w:rPr>
              <w:t>Artículo 91. Control de acceso</w:t>
            </w:r>
          </w:p>
        </w:tc>
      </w:tr>
      <w:tr w:rsidR="00753355" w14:paraId="4F97D752" w14:textId="77777777">
        <w:tc>
          <w:tcPr>
            <w:tcW w:w="8494" w:type="dxa"/>
            <w:shd w:val="clear" w:color="auto" w:fill="E7E6E6" w:themeFill="background2"/>
          </w:tcPr>
          <w:p w14:paraId="3DF6CC7A" w14:textId="77777777" w:rsidR="00753355" w:rsidRPr="00D55CC1" w:rsidRDefault="00753355">
            <w:pPr>
              <w:rPr>
                <w:sz w:val="18"/>
                <w:szCs w:val="18"/>
              </w:rPr>
            </w:pPr>
            <w:r w:rsidRPr="00D55CC1">
              <w:rPr>
                <w:sz w:val="18"/>
                <w:szCs w:val="18"/>
              </w:rPr>
              <w:t>1. Los usuarios tendrán acceso únicamente a aquellos recursos que precisen para el desarrollo de sus funciones.</w:t>
            </w:r>
          </w:p>
          <w:p w14:paraId="254ECB5E" w14:textId="77777777" w:rsidR="00753355" w:rsidRPr="00D55CC1" w:rsidRDefault="00753355">
            <w:pPr>
              <w:rPr>
                <w:sz w:val="18"/>
                <w:szCs w:val="18"/>
              </w:rPr>
            </w:pPr>
            <w:r w:rsidRPr="00D55CC1">
              <w:rPr>
                <w:sz w:val="18"/>
                <w:szCs w:val="18"/>
              </w:rPr>
              <w:t>2. El responsable del fichero se encargará de que exista una relación actualizada de usuarios y perfiles de usuarios, y los accesos autorizados para cada uno de ellos.</w:t>
            </w:r>
          </w:p>
          <w:p w14:paraId="31F87140" w14:textId="7302EE32" w:rsidR="00753355" w:rsidRPr="00D55CC1" w:rsidRDefault="00753355">
            <w:pPr>
              <w:rPr>
                <w:sz w:val="18"/>
                <w:szCs w:val="18"/>
              </w:rPr>
            </w:pPr>
            <w:r w:rsidRPr="00D55CC1">
              <w:rPr>
                <w:sz w:val="18"/>
                <w:szCs w:val="18"/>
              </w:rPr>
              <w:t>3. El responsable del fichero establecerá mecanismos para evitar que un usuario pueda acceder a recursos con derechos distintos de los autorizados.</w:t>
            </w:r>
          </w:p>
          <w:p w14:paraId="231D5F85" w14:textId="77777777" w:rsidR="00753355" w:rsidRPr="00D55CC1" w:rsidRDefault="00753355">
            <w:pPr>
              <w:rPr>
                <w:sz w:val="18"/>
                <w:szCs w:val="18"/>
              </w:rPr>
            </w:pPr>
            <w:r w:rsidRPr="00D55CC1">
              <w:rPr>
                <w:sz w:val="18"/>
                <w:szCs w:val="18"/>
              </w:rPr>
              <w:t>4. Exclusivamente el personal autorizado para ello en el documento de seguridad podrá conceder, alterar o anular el acceso autorizado sobre los recursos, conforme a los criterios establecidos por el responsable del fichero.</w:t>
            </w:r>
          </w:p>
          <w:p w14:paraId="7403C48A" w14:textId="77777777" w:rsidR="00753355" w:rsidRDefault="00753355" w:rsidP="00E162AE">
            <w:pPr>
              <w:keepNext/>
            </w:pPr>
            <w:r w:rsidRPr="00D55CC1">
              <w:rPr>
                <w:sz w:val="18"/>
                <w:szCs w:val="18"/>
              </w:rPr>
              <w:t>5. En caso de que exista personal ajeno al responsable del fichero que tenga acceso a los recursos deberá estar sometido a las mismas condiciones y obligaciones de seguridad que el personal propio.</w:t>
            </w:r>
          </w:p>
        </w:tc>
      </w:tr>
    </w:tbl>
    <w:p w14:paraId="71794214" w14:textId="52DA3965"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2FE9F279" w14:textId="77777777" w:rsidR="00753355" w:rsidRDefault="00753355" w:rsidP="00753355">
      <w:pPr>
        <w:pStyle w:val="Heading4"/>
      </w:pPr>
      <w:r>
        <w:t>Verificación del cumplimiento</w:t>
      </w:r>
    </w:p>
    <w:p w14:paraId="3D07C979" w14:textId="77777777" w:rsidR="00753355" w:rsidRDefault="00753355" w:rsidP="00753355">
      <w:r>
        <w:t xml:space="preserve">La base de datos de la aplicación de Vitaldent solo puede ser accedida por el equipo de tratamiento de datos mediante una clave digital que identifica al personal. Esta base de datos está encriptada por lo que no existe otro modo de acceso. </w:t>
      </w:r>
    </w:p>
    <w:p w14:paraId="6EC905AA" w14:textId="77777777" w:rsidR="00753355" w:rsidRPr="00D54D31" w:rsidRDefault="00753355" w:rsidP="00753355">
      <w:r>
        <w:t>Los ficheros físicos están guardados en un armario bajo llave localizado en la misma sala donde trabaja el equipo de tratamiento de datos de forma que nadie más pueda acceder a este.</w:t>
      </w:r>
    </w:p>
    <w:p w14:paraId="30EB3B60" w14:textId="77777777" w:rsidR="00753355" w:rsidRDefault="00753355" w:rsidP="00753355">
      <w:pPr>
        <w:pStyle w:val="Heading4"/>
      </w:pPr>
      <w:r>
        <w:t>Medidas correctoras</w:t>
      </w:r>
    </w:p>
    <w:p w14:paraId="4B51AC03" w14:textId="77777777" w:rsidR="00753355" w:rsidRPr="00D54D31" w:rsidRDefault="00753355" w:rsidP="00753355">
      <w:r>
        <w:t>Los ficheros en físico deberían guardarse en una sala separada y bajo llave de donde trabaja el equipo de tratamiento de datos para mayor seguridad como recomiendo la RGPD.</w:t>
      </w:r>
    </w:p>
    <w:p w14:paraId="1740DCA3" w14:textId="77777777" w:rsidR="00753355" w:rsidRDefault="00753355" w:rsidP="00753355">
      <w:pPr>
        <w:pStyle w:val="Heading4"/>
      </w:pPr>
      <w:r>
        <w:t>Medidas complementarias de mejora</w:t>
      </w:r>
    </w:p>
    <w:p w14:paraId="5AF77FF8" w14:textId="6336CFC9" w:rsidR="001E39B4" w:rsidRPr="001E39B4" w:rsidRDefault="00753355" w:rsidP="001E39B4">
      <w:r>
        <w:t xml:space="preserve">No </w:t>
      </w:r>
      <w:r w:rsidR="00C62508">
        <w:t>existen.</w:t>
      </w:r>
    </w:p>
    <w:p w14:paraId="62227425" w14:textId="77777777" w:rsidR="00BD041C" w:rsidRDefault="00BD041C">
      <w:pPr>
        <w:jc w:val="left"/>
        <w:rPr>
          <w:rStyle w:val="BookTitle"/>
          <w:rFonts w:eastAsiaTheme="majorEastAsia" w:cstheme="majorBidi"/>
          <w:i w:val="0"/>
          <w:color w:val="0D0D0D" w:themeColor="text1" w:themeTint="F2"/>
          <w:spacing w:val="-10"/>
          <w:sz w:val="28"/>
          <w:u w:val="single"/>
        </w:rPr>
      </w:pPr>
      <w:bookmarkStart w:id="73" w:name="_Toc165913751"/>
      <w:bookmarkStart w:id="74" w:name="_Toc165913838"/>
      <w:r>
        <w:rPr>
          <w:rStyle w:val="BookTitle"/>
          <w:b w:val="0"/>
          <w:i w:val="0"/>
          <w:spacing w:val="-10"/>
        </w:rPr>
        <w:br w:type="page"/>
      </w:r>
    </w:p>
    <w:p w14:paraId="556F0ADA" w14:textId="7B7F6A6B" w:rsidR="005E7E91" w:rsidRDefault="005E7E91" w:rsidP="008224D2">
      <w:pPr>
        <w:pStyle w:val="Heading3"/>
        <w:rPr>
          <w:rStyle w:val="BookTitle"/>
          <w:b/>
          <w:i w:val="0"/>
          <w:spacing w:val="-10"/>
        </w:rPr>
      </w:pPr>
      <w:bookmarkStart w:id="75" w:name="_Toc167120048"/>
      <w:r w:rsidRPr="00073521">
        <w:rPr>
          <w:rStyle w:val="BookTitle"/>
          <w:b/>
          <w:i w:val="0"/>
          <w:spacing w:val="-10"/>
        </w:rPr>
        <w:t>Gestión</w:t>
      </w:r>
      <w:r w:rsidR="00F82ABC" w:rsidRPr="00073521">
        <w:rPr>
          <w:rStyle w:val="BookTitle"/>
          <w:b/>
          <w:i w:val="0"/>
          <w:spacing w:val="-10"/>
        </w:rPr>
        <w:t xml:space="preserve"> </w:t>
      </w:r>
      <w:r w:rsidR="008224D2" w:rsidRPr="00073521">
        <w:rPr>
          <w:rStyle w:val="BookTitle"/>
          <w:b/>
          <w:i w:val="0"/>
          <w:spacing w:val="-10"/>
        </w:rPr>
        <w:t>de soportes y documentos</w:t>
      </w:r>
      <w:bookmarkEnd w:id="73"/>
      <w:bookmarkEnd w:id="74"/>
      <w:bookmarkEnd w:id="75"/>
    </w:p>
    <w:p w14:paraId="0EEC3A34" w14:textId="77777777" w:rsidR="00691D24" w:rsidRDefault="00691D24" w:rsidP="00691D24">
      <w:pPr>
        <w:pStyle w:val="Heading4"/>
      </w:pPr>
      <w:r>
        <w:t>Definición</w:t>
      </w:r>
    </w:p>
    <w:p w14:paraId="49CFB36F" w14:textId="2ABAD35C" w:rsidR="002D0C24" w:rsidRPr="008C0628" w:rsidRDefault="008C0628" w:rsidP="008C0628">
      <w:r w:rsidRPr="008C0628">
        <w:t>Los soportes y documentos deberán ser gestionados según lo indicado en el Artículo 92</w:t>
      </w:r>
      <w:r w:rsidR="002D0C24">
        <w:t xml:space="preserve"> del RGPD</w:t>
      </w:r>
      <w:r w:rsidR="00C62508">
        <w:t>.</w:t>
      </w:r>
    </w:p>
    <w:p w14:paraId="64354DA8" w14:textId="77777777" w:rsidR="00691D24" w:rsidRDefault="00691D24" w:rsidP="00691D24">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691D24" w:rsidRPr="00B95113" w14:paraId="1D269F8A" w14:textId="77777777">
        <w:tc>
          <w:tcPr>
            <w:tcW w:w="8494" w:type="dxa"/>
          </w:tcPr>
          <w:p w14:paraId="6BF12508" w14:textId="3ACA7A66" w:rsidR="00691D24" w:rsidRPr="00B95113" w:rsidRDefault="00691D24">
            <w:pPr>
              <w:tabs>
                <w:tab w:val="left" w:pos="1465"/>
              </w:tabs>
              <w:rPr>
                <w:b/>
                <w:bCs/>
              </w:rPr>
            </w:pPr>
            <w:r w:rsidRPr="002003FC">
              <w:rPr>
                <w:b/>
                <w:bCs/>
              </w:rPr>
              <w:t>Artículo 9</w:t>
            </w:r>
            <w:r w:rsidR="002D0C24">
              <w:rPr>
                <w:b/>
                <w:bCs/>
              </w:rPr>
              <w:t>2</w:t>
            </w:r>
            <w:r w:rsidR="001B0759">
              <w:rPr>
                <w:b/>
                <w:bCs/>
              </w:rPr>
              <w:t>. Gestión de soportes y documentos</w:t>
            </w:r>
          </w:p>
        </w:tc>
      </w:tr>
      <w:tr w:rsidR="00691D24" w14:paraId="21536182" w14:textId="77777777">
        <w:tc>
          <w:tcPr>
            <w:tcW w:w="8494" w:type="dxa"/>
            <w:shd w:val="clear" w:color="auto" w:fill="E7E6E6" w:themeFill="background2"/>
          </w:tcPr>
          <w:p w14:paraId="497742CF" w14:textId="06E51DA0" w:rsidR="00EE5299" w:rsidRPr="002F1468" w:rsidRDefault="002F1468" w:rsidP="002F1468">
            <w:pPr>
              <w:rPr>
                <w:sz w:val="18"/>
                <w:szCs w:val="18"/>
              </w:rPr>
            </w:pPr>
            <w:r>
              <w:rPr>
                <w:sz w:val="18"/>
                <w:szCs w:val="18"/>
              </w:rPr>
              <w:t xml:space="preserve">1. </w:t>
            </w:r>
            <w:r w:rsidRPr="002F1468">
              <w:rPr>
                <w:sz w:val="18"/>
                <w:szCs w:val="18"/>
              </w:rPr>
              <w:t>I</w:t>
            </w:r>
            <w:r w:rsidR="00EE5299" w:rsidRPr="002F1468">
              <w:rPr>
                <w:sz w:val="18"/>
                <w:szCs w:val="18"/>
              </w:rPr>
              <w:t>dentificación, inventario y acceso restringido: Los soportes y documentos con datos personales deben ser fácilmente identificables y estar inventariados. Su acceso debe limitarse al personal autorizado, según el documento de seguridad.</w:t>
            </w:r>
          </w:p>
          <w:p w14:paraId="50E27C58" w14:textId="5C62597B" w:rsidR="00EE5299" w:rsidRPr="002F1468" w:rsidRDefault="002F1468" w:rsidP="002F1468">
            <w:pPr>
              <w:rPr>
                <w:sz w:val="18"/>
                <w:szCs w:val="18"/>
              </w:rPr>
            </w:pPr>
            <w:r>
              <w:rPr>
                <w:sz w:val="18"/>
                <w:szCs w:val="18"/>
              </w:rPr>
              <w:t xml:space="preserve">2. </w:t>
            </w:r>
            <w:r w:rsidR="00EE5299" w:rsidRPr="002F1468">
              <w:rPr>
                <w:sz w:val="18"/>
                <w:szCs w:val="18"/>
              </w:rPr>
              <w:t>Excepciones justificadas: En casos donde las características físicas del soporte impidan cumplir con la identificación y el inventario, estas obligaciones pueden omitirse, siempre que se justifique en el documento de seguridad.</w:t>
            </w:r>
          </w:p>
          <w:p w14:paraId="4D709AA9" w14:textId="77777777" w:rsidR="00691E1F" w:rsidRDefault="00691E1F" w:rsidP="00EE5299">
            <w:pPr>
              <w:pStyle w:val="ListParagraph"/>
              <w:numPr>
                <w:ilvl w:val="0"/>
                <w:numId w:val="23"/>
              </w:numPr>
              <w:rPr>
                <w:ins w:id="76" w:author="{706F6773-D329-427E-B47D-717E0056292B}" w:date="2024-05-20T17:20:00Z"/>
                <w:sz w:val="18"/>
                <w:szCs w:val="18"/>
              </w:rPr>
            </w:pPr>
          </w:p>
          <w:p w14:paraId="6E480AB7" w14:textId="1F52C9A0" w:rsidR="00EE5299" w:rsidRPr="002F1468" w:rsidRDefault="002F1468" w:rsidP="002F1468">
            <w:pPr>
              <w:rPr>
                <w:sz w:val="18"/>
                <w:szCs w:val="18"/>
              </w:rPr>
            </w:pPr>
            <w:r>
              <w:rPr>
                <w:sz w:val="18"/>
                <w:szCs w:val="18"/>
              </w:rPr>
              <w:t xml:space="preserve">3. </w:t>
            </w:r>
            <w:r w:rsidR="00EE5299" w:rsidRPr="002F1468">
              <w:rPr>
                <w:sz w:val="18"/>
                <w:szCs w:val="18"/>
              </w:rPr>
              <w:t>Autorización para salida de soportes: La salida de soportes y documentos con datos personales, incluyendo adjuntos en correos electrónicos, fuera de las instalaciones del responsable requiere autorización expresa o estar debidamente autorizada en el documento de seguridad.</w:t>
            </w:r>
          </w:p>
          <w:p w14:paraId="2354FA34" w14:textId="5D5BFBBA" w:rsidR="00EE5299" w:rsidRPr="002F1468" w:rsidRDefault="002F1468" w:rsidP="002F1468">
            <w:pPr>
              <w:rPr>
                <w:sz w:val="18"/>
                <w:szCs w:val="18"/>
              </w:rPr>
            </w:pPr>
            <w:r>
              <w:rPr>
                <w:sz w:val="18"/>
                <w:szCs w:val="18"/>
              </w:rPr>
              <w:t xml:space="preserve">4. </w:t>
            </w:r>
            <w:r w:rsidR="00EE5299" w:rsidRPr="002F1468">
              <w:rPr>
                <w:sz w:val="18"/>
                <w:szCs w:val="18"/>
              </w:rPr>
              <w:t>Precauciones en el traslado y destrucción segura: Durante el traslado de documentos, se deben tomar medidas para evitar robos, pérdidas o accesos no autorizados. Antes de desecharlos, se debe asegurar su destrucción o borrado seguro para impedir el acceso o recuperación de la información.</w:t>
            </w:r>
          </w:p>
          <w:p w14:paraId="16143C20" w14:textId="2B6F17E4" w:rsidR="00691D24" w:rsidRPr="002F1468" w:rsidRDefault="002F1468" w:rsidP="00E162AE">
            <w:pPr>
              <w:keepNext/>
              <w:rPr>
                <w:sz w:val="18"/>
                <w:szCs w:val="18"/>
              </w:rPr>
            </w:pPr>
            <w:r>
              <w:rPr>
                <w:sz w:val="18"/>
                <w:szCs w:val="18"/>
              </w:rPr>
              <w:t xml:space="preserve">5. </w:t>
            </w:r>
            <w:r w:rsidR="00EE5299" w:rsidRPr="002F1468">
              <w:rPr>
                <w:sz w:val="18"/>
                <w:szCs w:val="18"/>
              </w:rPr>
              <w:t>Etiquetado para datos sensibles: Los soportes con datos especialmente sensibles pueden identificarse mediante sistemas de etiquetado claros para el personal autorizado, dificultando la identificación para personas no autorizadas.</w:t>
            </w:r>
          </w:p>
        </w:tc>
      </w:tr>
    </w:tbl>
    <w:p w14:paraId="6833E5B3" w14:textId="18D8AF96"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372E2D36" w14:textId="29A8DF35" w:rsidR="00767160" w:rsidRDefault="00691D24" w:rsidP="00767160">
      <w:pPr>
        <w:pStyle w:val="Heading4"/>
      </w:pPr>
      <w:r>
        <w:t>Verificación del cumplimiento</w:t>
      </w:r>
    </w:p>
    <w:p w14:paraId="469EF292" w14:textId="75C7BECE" w:rsidR="00767160" w:rsidRPr="00467E93" w:rsidRDefault="00767160" w:rsidP="00767160">
      <w:r>
        <w:t>Para acceder a la base de datos alojada en el servidor, es imprescindible contar con una contraseña. Esta contraseña se modifica de forma regular por motivos de seguridad, lo que garantiza la protección de la información contenida en la base de datos.</w:t>
      </w:r>
    </w:p>
    <w:p w14:paraId="0809AFBD" w14:textId="77777777" w:rsidR="00691D24" w:rsidRDefault="00691D24" w:rsidP="00691D24">
      <w:pPr>
        <w:pStyle w:val="Heading4"/>
      </w:pPr>
      <w:r>
        <w:t>Medidas correctoras</w:t>
      </w:r>
    </w:p>
    <w:p w14:paraId="54D69550" w14:textId="7997865C" w:rsidR="00467E93" w:rsidRDefault="00D93358" w:rsidP="00467E93">
      <w:r w:rsidRPr="00D93358">
        <w:t>Es fundamental implementar medidas de protección en los documentos y archivos almacenados en los ordenadores de los empleados, dado que actualmente carecen de cualquier tipo de seguridad. Esto incluye el uso de contraseñas robustas, cifrado de datos y permisos de acceso restringidos para garantizar la confidencialidad de la información. Además, la nomenclatura de los archivos debe seguir un sistema que incorpore códigos o palabras clave que faciliten la identificación del contenido a los usuarios autorizados, sin revelar explícitamente dicho contenido, dificultando así la comprensión del contenido a personas ajenas a la organización.</w:t>
      </w:r>
    </w:p>
    <w:p w14:paraId="2C44346B" w14:textId="77777777" w:rsidR="00691D24" w:rsidRDefault="00691D24" w:rsidP="00691D24">
      <w:pPr>
        <w:pStyle w:val="Heading4"/>
      </w:pPr>
      <w:r>
        <w:t>Medidas complementarias de mejora</w:t>
      </w:r>
    </w:p>
    <w:p w14:paraId="54CB1B89" w14:textId="710F7346" w:rsidR="00691D24" w:rsidRPr="00691D24" w:rsidRDefault="00CC3A8D" w:rsidP="00691D24">
      <w:r>
        <w:t>No existen</w:t>
      </w:r>
      <w:r w:rsidR="00C62508">
        <w:t>.</w:t>
      </w:r>
    </w:p>
    <w:p w14:paraId="20A67D38" w14:textId="77777777" w:rsidR="00C77817" w:rsidRDefault="00C77817">
      <w:pPr>
        <w:jc w:val="left"/>
        <w:rPr>
          <w:rStyle w:val="BookTitle"/>
          <w:rFonts w:eastAsiaTheme="majorEastAsia" w:cstheme="majorBidi"/>
          <w:i w:val="0"/>
          <w:color w:val="0D0D0D" w:themeColor="text1" w:themeTint="F2"/>
          <w:spacing w:val="-10"/>
          <w:sz w:val="28"/>
          <w:u w:val="single"/>
        </w:rPr>
      </w:pPr>
      <w:bookmarkStart w:id="77" w:name="_Toc165913752"/>
      <w:bookmarkStart w:id="78" w:name="_Toc165913839"/>
      <w:r>
        <w:rPr>
          <w:rStyle w:val="BookTitle"/>
          <w:b w:val="0"/>
          <w:i w:val="0"/>
          <w:spacing w:val="-10"/>
        </w:rPr>
        <w:br w:type="page"/>
      </w:r>
    </w:p>
    <w:p w14:paraId="2F3569AD" w14:textId="217856CB" w:rsidR="008224D2" w:rsidRPr="00774AD8" w:rsidRDefault="008224D2" w:rsidP="008224D2">
      <w:pPr>
        <w:pStyle w:val="Heading3"/>
        <w:rPr>
          <w:rStyle w:val="BookTitle"/>
          <w:b/>
          <w:i w:val="0"/>
          <w:spacing w:val="-10"/>
        </w:rPr>
      </w:pPr>
      <w:bookmarkStart w:id="79" w:name="_Toc167120049"/>
      <w:r w:rsidRPr="00774AD8">
        <w:rPr>
          <w:rStyle w:val="BookTitle"/>
          <w:b/>
          <w:i w:val="0"/>
          <w:spacing w:val="-10"/>
        </w:rPr>
        <w:t>Identificación y autenticación</w:t>
      </w:r>
      <w:bookmarkEnd w:id="77"/>
      <w:bookmarkEnd w:id="78"/>
      <w:bookmarkEnd w:id="79"/>
    </w:p>
    <w:p w14:paraId="332BF385" w14:textId="77777777" w:rsidR="006D0990" w:rsidRDefault="006D0990" w:rsidP="006D0990">
      <w:pPr>
        <w:pStyle w:val="Heading4"/>
      </w:pPr>
      <w:r>
        <w:t>Definición</w:t>
      </w:r>
    </w:p>
    <w:p w14:paraId="382A15D3" w14:textId="778B6DD1" w:rsidR="006D0990" w:rsidRPr="00083C3F" w:rsidRDefault="00822D00" w:rsidP="006D0990">
      <w:r w:rsidRPr="00822D00">
        <w:t>La Identificación y Autenticación se refiere al conjunto de medidas y procedimientos implementados para garantizar que los usuarios que acceden al sistema de información estén correctamente identificados y autenticados de manera segura. Esto incluye la asignación de identificadores únicos a cada usuario y la implementación de mecanismos de autenticación adecuados para verificar su identidad de manera inequívoca.</w:t>
      </w:r>
    </w:p>
    <w:p w14:paraId="419417B1" w14:textId="77777777" w:rsidR="006D0990" w:rsidRDefault="006D0990" w:rsidP="006D0990">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6D0990" w:rsidRPr="00B95113" w14:paraId="4E56A96D" w14:textId="77777777">
        <w:tc>
          <w:tcPr>
            <w:tcW w:w="8494" w:type="dxa"/>
          </w:tcPr>
          <w:p w14:paraId="695DCB8C" w14:textId="12F3C763" w:rsidR="006D0990" w:rsidRPr="00B95113" w:rsidRDefault="002003FC" w:rsidP="002003FC">
            <w:pPr>
              <w:tabs>
                <w:tab w:val="left" w:pos="1465"/>
              </w:tabs>
              <w:rPr>
                <w:b/>
                <w:bCs/>
              </w:rPr>
            </w:pPr>
            <w:r w:rsidRPr="002003FC">
              <w:rPr>
                <w:b/>
                <w:bCs/>
              </w:rPr>
              <w:t>Artículo 93. Identificación y autenticación.</w:t>
            </w:r>
          </w:p>
        </w:tc>
      </w:tr>
      <w:tr w:rsidR="006D0990" w14:paraId="602A9FB5" w14:textId="77777777">
        <w:tc>
          <w:tcPr>
            <w:tcW w:w="8494" w:type="dxa"/>
            <w:shd w:val="clear" w:color="auto" w:fill="E7E6E6" w:themeFill="background2"/>
          </w:tcPr>
          <w:p w14:paraId="6C64B15E" w14:textId="77777777" w:rsidR="002003FC" w:rsidRPr="002003FC" w:rsidRDefault="002003FC" w:rsidP="002003FC">
            <w:pPr>
              <w:rPr>
                <w:sz w:val="18"/>
                <w:szCs w:val="18"/>
              </w:rPr>
            </w:pPr>
            <w:r w:rsidRPr="002003FC">
              <w:rPr>
                <w:sz w:val="18"/>
                <w:szCs w:val="18"/>
              </w:rPr>
              <w:t>1. El responsable del fichero o tratamiento deberá adoptar las medidas que garanticen la correcta identificación y autenticación de los usuarios.</w:t>
            </w:r>
          </w:p>
          <w:p w14:paraId="32A7ABBE" w14:textId="330C4309" w:rsidR="002003FC" w:rsidRPr="002003FC" w:rsidRDefault="002003FC" w:rsidP="002003FC">
            <w:pPr>
              <w:rPr>
                <w:sz w:val="18"/>
                <w:szCs w:val="18"/>
              </w:rPr>
            </w:pPr>
            <w:r w:rsidRPr="002003FC">
              <w:rPr>
                <w:sz w:val="18"/>
                <w:szCs w:val="18"/>
              </w:rPr>
              <w:t>2. El responsable del fichero o tratamiento establecerá un mecanismo que permita la identificación de forma inequívoca y personalizada de todo aquel usuario que intente acceder al sistema de información y la verificación de que está autorizado.</w:t>
            </w:r>
          </w:p>
          <w:p w14:paraId="65746EDD" w14:textId="77777777" w:rsidR="002003FC" w:rsidRPr="002003FC" w:rsidRDefault="002003FC" w:rsidP="002003FC">
            <w:pPr>
              <w:rPr>
                <w:sz w:val="18"/>
                <w:szCs w:val="18"/>
              </w:rPr>
            </w:pPr>
            <w:r w:rsidRPr="002003FC">
              <w:rPr>
                <w:sz w:val="18"/>
                <w:szCs w:val="18"/>
              </w:rPr>
              <w:t>3. Cuando el mecanismo de autenticación se base en la existencia de contraseñas existirá un procedimiento de asignación, distribución y almacenamiento que garantice su confidencialidad e integridad.</w:t>
            </w:r>
          </w:p>
          <w:p w14:paraId="6DAEA631" w14:textId="003490C5" w:rsidR="006D0990" w:rsidRPr="0072657B" w:rsidRDefault="002003FC" w:rsidP="00E162AE">
            <w:pPr>
              <w:keepNext/>
              <w:rPr>
                <w:sz w:val="18"/>
                <w:szCs w:val="18"/>
              </w:rPr>
            </w:pPr>
            <w:r w:rsidRPr="002003FC">
              <w:rPr>
                <w:sz w:val="18"/>
                <w:szCs w:val="18"/>
              </w:rPr>
              <w:t>4. El documento de seguridad establecerá la periodicidad, que en ningún caso será superior a un año, con la que tienen que ser cambiadas las contraseñas que, mientras estén vigentes, se almacenarán de forma ininteligible.</w:t>
            </w:r>
          </w:p>
        </w:tc>
      </w:tr>
    </w:tbl>
    <w:p w14:paraId="5C120C01" w14:textId="4BD4C371"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5E3DD0F9" w14:textId="77777777" w:rsidR="006D0990" w:rsidRDefault="006D0990" w:rsidP="006D0990">
      <w:pPr>
        <w:pStyle w:val="Heading4"/>
      </w:pPr>
      <w:r>
        <w:t>Verificación del cumplimiento</w:t>
      </w:r>
    </w:p>
    <w:p w14:paraId="0486C1B8" w14:textId="6DF972B2" w:rsidR="006D0990" w:rsidRPr="00083C3F" w:rsidRDefault="00BC1743" w:rsidP="006D0990">
      <w:r w:rsidRPr="00BC1743">
        <w:t xml:space="preserve">La verificación del cumplimiento revela que Vitaldent tiene procedimientos establecidos para la identificación y autenticación de usuarios, incluyendo la asignación de identificadores únicos y mecanismos de autenticación. Sin embargo, se identificaron algunas deficiencias en la implementación y gestión de contraseñas, así como en la periodicidad del cambio de </w:t>
      </w:r>
      <w:r w:rsidR="005D3C28" w:rsidRPr="00BC1743">
        <w:t>estas</w:t>
      </w:r>
      <w:r w:rsidRPr="00BC1743">
        <w:t>.</w:t>
      </w:r>
    </w:p>
    <w:p w14:paraId="40C25A7A" w14:textId="77777777" w:rsidR="006D0990" w:rsidRDefault="006D0990" w:rsidP="006D0990">
      <w:pPr>
        <w:pStyle w:val="Heading4"/>
      </w:pPr>
      <w:r>
        <w:t>Medidas correctoras</w:t>
      </w:r>
    </w:p>
    <w:p w14:paraId="426D345C" w14:textId="77777777" w:rsidR="005D3C28" w:rsidRDefault="005D3C28" w:rsidP="005D3C28">
      <w:r>
        <w:t>Para abordar las deficiencias identificadas, se proponen las siguientes medidas correctoras:</w:t>
      </w:r>
    </w:p>
    <w:p w14:paraId="7851E6F4" w14:textId="402B6766" w:rsidR="005D3C28" w:rsidRDefault="005D3C28" w:rsidP="005D3C28">
      <w:pPr>
        <w:pStyle w:val="ListParagraph"/>
        <w:numPr>
          <w:ilvl w:val="0"/>
          <w:numId w:val="18"/>
        </w:numPr>
      </w:pPr>
      <w:r w:rsidRPr="00A8220B">
        <w:rPr>
          <w:b/>
          <w:bCs/>
        </w:rPr>
        <w:t>Revisión y Actualización del procedimiento de cifrado:</w:t>
      </w:r>
      <w:r>
        <w:t xml:space="preserve"> Se debe actualizar el cifrado de los datos de los pacientes con el uso de </w:t>
      </w:r>
      <w:r w:rsidR="004F6CA4">
        <w:t>los últimos algoritmos de cifrado según las mejores prácticas</w:t>
      </w:r>
      <w:r w:rsidR="00243AE0">
        <w:t xml:space="preserve">, como puede ser </w:t>
      </w:r>
      <w:r w:rsidR="00243AE0" w:rsidRPr="00823843">
        <w:rPr>
          <w:i/>
          <w:iCs/>
        </w:rPr>
        <w:t>AES-256</w:t>
      </w:r>
      <w:r>
        <w:t>.</w:t>
      </w:r>
    </w:p>
    <w:p w14:paraId="79160C8F" w14:textId="5F6C9D31" w:rsidR="005D3C28" w:rsidRDefault="005D3C28" w:rsidP="005D3C28">
      <w:pPr>
        <w:pStyle w:val="ListParagraph"/>
        <w:numPr>
          <w:ilvl w:val="0"/>
          <w:numId w:val="18"/>
        </w:numPr>
      </w:pPr>
      <w:r w:rsidRPr="00A8220B">
        <w:rPr>
          <w:b/>
          <w:bCs/>
        </w:rPr>
        <w:t>Implementación de Políticas de Cambio de Contraseñas:</w:t>
      </w:r>
      <w:r>
        <w:t xml:space="preserve"> Se deben establecer políticas claras y periódicas para el cambio de contraseñas, con una frecuencia no superior a un año, y asegurar que se almacenen de forma ininteligible mientras estén vigentes.</w:t>
      </w:r>
    </w:p>
    <w:p w14:paraId="11814329" w14:textId="77777777" w:rsidR="006D0990" w:rsidRDefault="006D0990" w:rsidP="006D0990">
      <w:pPr>
        <w:pStyle w:val="Heading4"/>
      </w:pPr>
      <w:r>
        <w:t>Medidas complementarias de mejora</w:t>
      </w:r>
    </w:p>
    <w:p w14:paraId="26FA445A" w14:textId="3C5A9780" w:rsidR="006D0990" w:rsidRPr="00083C3F" w:rsidRDefault="005223A4" w:rsidP="006D0990">
      <w:r>
        <w:t xml:space="preserve">Como medidas extra para garantizar el correcto cumplimiento, se sugirió </w:t>
      </w:r>
      <w:r w:rsidR="00423700">
        <w:t xml:space="preserve">la implementación de un sistema de autenticación multifactorial como puede ser mediante </w:t>
      </w:r>
      <w:r w:rsidR="00A577BF">
        <w:t>los autenticadores de Google o Microsoft, así como una monit</w:t>
      </w:r>
      <w:r w:rsidR="004153A3">
        <w:t xml:space="preserve">orización periódica de los intentos de acceso (algo que también afectaría al registro de incidencias visto en el apartado </w:t>
      </w:r>
      <w:r w:rsidR="004153A3">
        <w:fldChar w:fldCharType="begin"/>
      </w:r>
      <w:r w:rsidR="004153A3">
        <w:instrText xml:space="preserve"> REF _Ref167066295 \n \h </w:instrText>
      </w:r>
      <w:r w:rsidR="004153A3">
        <w:fldChar w:fldCharType="separate"/>
      </w:r>
      <w:r w:rsidR="004153A3">
        <w:fldChar w:fldCharType="end"/>
      </w:r>
      <w:r w:rsidR="004153A3">
        <w:t xml:space="preserve">). </w:t>
      </w:r>
    </w:p>
    <w:p w14:paraId="654072F0" w14:textId="77777777" w:rsidR="00C77817" w:rsidRDefault="00C77817">
      <w:pPr>
        <w:jc w:val="left"/>
        <w:rPr>
          <w:rStyle w:val="BookTitle"/>
          <w:rFonts w:eastAsiaTheme="majorEastAsia" w:cstheme="majorBidi"/>
          <w:i w:val="0"/>
          <w:color w:val="0D0D0D" w:themeColor="text1" w:themeTint="F2"/>
          <w:spacing w:val="-10"/>
          <w:sz w:val="28"/>
          <w:u w:val="single"/>
        </w:rPr>
      </w:pPr>
      <w:bookmarkStart w:id="80" w:name="_Toc165913753"/>
      <w:bookmarkStart w:id="81" w:name="_Toc165913840"/>
      <w:r>
        <w:rPr>
          <w:rStyle w:val="BookTitle"/>
          <w:b w:val="0"/>
          <w:i w:val="0"/>
          <w:spacing w:val="-10"/>
        </w:rPr>
        <w:br w:type="page"/>
      </w:r>
    </w:p>
    <w:p w14:paraId="0C783AF9" w14:textId="2E1E8E28" w:rsidR="008224D2" w:rsidRPr="00F01581" w:rsidRDefault="008224D2" w:rsidP="008224D2">
      <w:pPr>
        <w:pStyle w:val="Heading3"/>
        <w:rPr>
          <w:rStyle w:val="BookTitle"/>
          <w:b/>
          <w:i w:val="0"/>
          <w:spacing w:val="-10"/>
        </w:rPr>
      </w:pPr>
      <w:bookmarkStart w:id="82" w:name="_Toc167120050"/>
      <w:r w:rsidRPr="00F01581">
        <w:rPr>
          <w:rStyle w:val="BookTitle"/>
          <w:b/>
          <w:i w:val="0"/>
          <w:spacing w:val="-10"/>
        </w:rPr>
        <w:t>Copias de respaldo y recuperación</w:t>
      </w:r>
      <w:bookmarkEnd w:id="80"/>
      <w:bookmarkEnd w:id="81"/>
      <w:bookmarkEnd w:id="82"/>
    </w:p>
    <w:p w14:paraId="2B6C02A4" w14:textId="77777777" w:rsidR="00D57D0D" w:rsidRDefault="00D57D0D" w:rsidP="00D57D0D">
      <w:pPr>
        <w:pStyle w:val="Heading4"/>
      </w:pPr>
      <w:r>
        <w:t>Definición</w:t>
      </w:r>
    </w:p>
    <w:p w14:paraId="69AE216C" w14:textId="77777777" w:rsidR="00D57D0D" w:rsidRPr="00897EB7" w:rsidRDefault="00D57D0D" w:rsidP="00D57D0D">
      <w:r>
        <w:t>Se deben realizar copias de seguridad de la base de datos en caso de pérdida o destrucción parcial o total de los datos de carácter personal guardados en las mismas. Esto se encuentra en el artículo 94.</w:t>
      </w:r>
    </w:p>
    <w:p w14:paraId="58450FE3" w14:textId="77777777" w:rsidR="00D57D0D" w:rsidRDefault="00D57D0D" w:rsidP="00D57D0D">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D57D0D" w:rsidRPr="00B95113" w14:paraId="6EB78877" w14:textId="77777777">
        <w:tc>
          <w:tcPr>
            <w:tcW w:w="8494" w:type="dxa"/>
          </w:tcPr>
          <w:p w14:paraId="6C7F67A1" w14:textId="77777777" w:rsidR="00D57D0D" w:rsidRPr="00B95113" w:rsidRDefault="00D57D0D">
            <w:pPr>
              <w:rPr>
                <w:b/>
                <w:bCs/>
              </w:rPr>
            </w:pPr>
            <w:r w:rsidRPr="00897EB7">
              <w:rPr>
                <w:b/>
                <w:bCs/>
              </w:rPr>
              <w:t>A</w:t>
            </w:r>
            <w:r>
              <w:rPr>
                <w:b/>
                <w:bCs/>
              </w:rPr>
              <w:t>rtículo</w:t>
            </w:r>
            <w:r w:rsidRPr="00897EB7">
              <w:rPr>
                <w:b/>
                <w:bCs/>
              </w:rPr>
              <w:t xml:space="preserve"> 94. C</w:t>
            </w:r>
            <w:r>
              <w:rPr>
                <w:b/>
                <w:bCs/>
              </w:rPr>
              <w:t>opias de respaldo y recuperación</w:t>
            </w:r>
          </w:p>
        </w:tc>
      </w:tr>
      <w:tr w:rsidR="00D57D0D" w14:paraId="4AD3BAFA" w14:textId="77777777">
        <w:tc>
          <w:tcPr>
            <w:tcW w:w="8494" w:type="dxa"/>
            <w:shd w:val="clear" w:color="auto" w:fill="E7E6E6" w:themeFill="background2"/>
          </w:tcPr>
          <w:p w14:paraId="11FB3C89" w14:textId="77777777" w:rsidR="00D57D0D" w:rsidRPr="00D55CC1" w:rsidRDefault="00D57D0D">
            <w:pPr>
              <w:rPr>
                <w:sz w:val="18"/>
                <w:szCs w:val="18"/>
              </w:rPr>
            </w:pPr>
            <w:r w:rsidRPr="00D55CC1">
              <w:rPr>
                <w:sz w:val="18"/>
                <w:szCs w:val="18"/>
              </w:rPr>
              <w:t>1. Deberán establecerse procedimientos de actuación para la realización como mínimo semanal de copias de respaldo, salvo que en dicho período no se hubiera producido ninguna</w:t>
            </w:r>
          </w:p>
          <w:p w14:paraId="6E4E1E9F" w14:textId="77777777" w:rsidR="00D57D0D" w:rsidRPr="00D55CC1" w:rsidRDefault="00D57D0D">
            <w:pPr>
              <w:rPr>
                <w:sz w:val="18"/>
                <w:szCs w:val="18"/>
              </w:rPr>
            </w:pPr>
            <w:r w:rsidRPr="00D55CC1">
              <w:rPr>
                <w:sz w:val="18"/>
                <w:szCs w:val="18"/>
              </w:rPr>
              <w:t>actualización de los datos.</w:t>
            </w:r>
          </w:p>
          <w:p w14:paraId="655116D5" w14:textId="7868E383" w:rsidR="00D57D0D" w:rsidRPr="00D55CC1" w:rsidRDefault="00D57D0D">
            <w:pPr>
              <w:rPr>
                <w:sz w:val="18"/>
                <w:szCs w:val="18"/>
              </w:rPr>
            </w:pPr>
            <w:r w:rsidRPr="00D55CC1">
              <w:rPr>
                <w:sz w:val="18"/>
                <w:szCs w:val="18"/>
              </w:rPr>
              <w:t>2. Asimismo, se establecerán procedimientos para la recuperación de los datos que garanticen en todo momento su reconstrucción en el estado en que se encontraban al tiempo de producirse la pérdida o destrucción. Únicamente, en el caso de que la pérdida o destrucción afectase a ficheros o tratamientos parcialmente automatizados, y siempre que la existencia de documentación permita alcanzar el objetivo al que se refiere el párrafo anterior, se deberá proceder a grabar manualmente los datos quedando constancia motivada de este hecho en el documento de seguridad.</w:t>
            </w:r>
          </w:p>
          <w:p w14:paraId="5D9BCC53" w14:textId="2EBC87C2" w:rsidR="00D57D0D" w:rsidRPr="00D55CC1" w:rsidRDefault="00D57D0D">
            <w:pPr>
              <w:rPr>
                <w:sz w:val="18"/>
                <w:szCs w:val="18"/>
              </w:rPr>
            </w:pPr>
            <w:r w:rsidRPr="00D55CC1">
              <w:rPr>
                <w:sz w:val="18"/>
                <w:szCs w:val="18"/>
              </w:rPr>
              <w:t>3. El responsable del fichero se encargará de verificar cada seis meses la correcta definición,</w:t>
            </w:r>
            <w:r w:rsidR="00F338A2">
              <w:rPr>
                <w:sz w:val="18"/>
                <w:szCs w:val="18"/>
              </w:rPr>
              <w:t xml:space="preserve"> </w:t>
            </w:r>
            <w:r w:rsidRPr="00D55CC1">
              <w:rPr>
                <w:sz w:val="18"/>
                <w:szCs w:val="18"/>
              </w:rPr>
              <w:t>funcionamiento y aplicación de los procedimientos de realización de copias de respaldo y de</w:t>
            </w:r>
            <w:r w:rsidR="00F338A2">
              <w:rPr>
                <w:sz w:val="18"/>
                <w:szCs w:val="18"/>
              </w:rPr>
              <w:t xml:space="preserve"> </w:t>
            </w:r>
            <w:r w:rsidRPr="00D55CC1">
              <w:rPr>
                <w:sz w:val="18"/>
                <w:szCs w:val="18"/>
              </w:rPr>
              <w:t>recuperación de los datos.</w:t>
            </w:r>
          </w:p>
          <w:p w14:paraId="7B0A07A2" w14:textId="4B377A95" w:rsidR="00D57D0D" w:rsidRDefault="00D57D0D" w:rsidP="00E162AE">
            <w:pPr>
              <w:keepNext/>
            </w:pPr>
            <w:r w:rsidRPr="00D55CC1">
              <w:rPr>
                <w:sz w:val="18"/>
                <w:szCs w:val="18"/>
              </w:rPr>
              <w:t>4. Las pruebas anteriores a la implantación o modificación de los sistemas de información que</w:t>
            </w:r>
            <w:r w:rsidR="00F338A2">
              <w:rPr>
                <w:sz w:val="18"/>
                <w:szCs w:val="18"/>
              </w:rPr>
              <w:t xml:space="preserve"> </w:t>
            </w:r>
            <w:r w:rsidRPr="00D55CC1">
              <w:rPr>
                <w:sz w:val="18"/>
                <w:szCs w:val="18"/>
              </w:rPr>
              <w:t>traten ficheros con datos de carácter personal no se realizarán con datos reales, salvo que se</w:t>
            </w:r>
            <w:r w:rsidR="00F338A2">
              <w:rPr>
                <w:sz w:val="18"/>
                <w:szCs w:val="18"/>
              </w:rPr>
              <w:t xml:space="preserve"> </w:t>
            </w:r>
            <w:r w:rsidRPr="00D55CC1">
              <w:rPr>
                <w:sz w:val="18"/>
                <w:szCs w:val="18"/>
              </w:rPr>
              <w:t>asegure el nivel de seguridad correspondiente al tratamiento realizado y se anote su realización en el documento de seguridad. Si está previsto realizar pruebas con datos reales,</w:t>
            </w:r>
            <w:r w:rsidR="00F338A2">
              <w:rPr>
                <w:sz w:val="18"/>
                <w:szCs w:val="18"/>
              </w:rPr>
              <w:t xml:space="preserve"> </w:t>
            </w:r>
            <w:r w:rsidRPr="00D55CC1">
              <w:rPr>
                <w:sz w:val="18"/>
                <w:szCs w:val="18"/>
              </w:rPr>
              <w:t>previamente deberá haberse realizado una copia de seguridad.</w:t>
            </w:r>
          </w:p>
        </w:tc>
      </w:tr>
    </w:tbl>
    <w:p w14:paraId="368F95C9" w14:textId="7A72CDFB"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37B8DCAA" w14:textId="77777777" w:rsidR="00D57D0D" w:rsidRDefault="00D57D0D" w:rsidP="00D57D0D">
      <w:pPr>
        <w:pStyle w:val="Heading4"/>
      </w:pPr>
      <w:r>
        <w:t>Verificación del cumplimiento</w:t>
      </w:r>
    </w:p>
    <w:p w14:paraId="49F6496A" w14:textId="77777777" w:rsidR="00D57D0D" w:rsidRPr="00897EB7" w:rsidRDefault="00D57D0D" w:rsidP="00D57D0D">
      <w:r>
        <w:t xml:space="preserve">Las copias de seguridad de la base de datos de la aplicación de Vitaldent se realizan cada viernes de forma automatizada. No hay evidencia de que se realice una comprobación de las copias de seguridad cada seis meses solo que el sistema siga funcionando sin consultar si la copia se ha realizado correctamente y no está corrompida. </w:t>
      </w:r>
    </w:p>
    <w:p w14:paraId="086B3151" w14:textId="77777777" w:rsidR="00D57D0D" w:rsidRDefault="00D57D0D" w:rsidP="00D57D0D">
      <w:pPr>
        <w:pStyle w:val="Heading4"/>
      </w:pPr>
      <w:r>
        <w:t>Medidas correctoras</w:t>
      </w:r>
    </w:p>
    <w:p w14:paraId="134FA0AF" w14:textId="77777777" w:rsidR="00D57D0D" w:rsidRPr="00897EB7" w:rsidRDefault="00D57D0D" w:rsidP="00D57D0D">
      <w:r>
        <w:t>Crear un protocolo y nombrar a un empleado encargado de realizar la comprobación de las copias de seguridad cada seis meses.</w:t>
      </w:r>
    </w:p>
    <w:p w14:paraId="70D40C26" w14:textId="77777777" w:rsidR="00D57D0D" w:rsidRDefault="00D57D0D" w:rsidP="00D57D0D">
      <w:pPr>
        <w:pStyle w:val="Heading4"/>
      </w:pPr>
      <w:r>
        <w:t>Medidas complementarias de mejora</w:t>
      </w:r>
    </w:p>
    <w:p w14:paraId="11E2FEF3" w14:textId="43F57DCA" w:rsidR="00D57D0D" w:rsidRPr="001E39B4" w:rsidRDefault="00D57D0D" w:rsidP="00D57D0D">
      <w:r>
        <w:t>No</w:t>
      </w:r>
      <w:r w:rsidR="00174DAB">
        <w:t xml:space="preserve"> existen</w:t>
      </w:r>
      <w:r>
        <w:t>.</w:t>
      </w:r>
    </w:p>
    <w:p w14:paraId="618F93CB" w14:textId="77777777" w:rsidR="00C77817" w:rsidRDefault="00C77817">
      <w:pPr>
        <w:jc w:val="left"/>
        <w:rPr>
          <w:rStyle w:val="BookTitle"/>
          <w:rFonts w:eastAsiaTheme="majorEastAsia" w:cstheme="majorBidi"/>
          <w:i w:val="0"/>
          <w:color w:val="0D0D0D" w:themeColor="text1" w:themeTint="F2"/>
          <w:spacing w:val="-10"/>
          <w:sz w:val="28"/>
          <w:u w:val="single"/>
        </w:rPr>
      </w:pPr>
      <w:bookmarkStart w:id="83" w:name="_Toc165913754"/>
      <w:bookmarkStart w:id="84" w:name="_Toc165913841"/>
      <w:r>
        <w:rPr>
          <w:rStyle w:val="BookTitle"/>
          <w:b w:val="0"/>
          <w:i w:val="0"/>
          <w:spacing w:val="-10"/>
        </w:rPr>
        <w:br w:type="page"/>
      </w:r>
    </w:p>
    <w:p w14:paraId="3EA5CC23" w14:textId="74865C4B" w:rsidR="008224D2" w:rsidRPr="000E4A8D" w:rsidRDefault="008224D2" w:rsidP="008224D2">
      <w:pPr>
        <w:pStyle w:val="Heading3"/>
        <w:rPr>
          <w:rStyle w:val="BookTitle"/>
          <w:b/>
          <w:i w:val="0"/>
          <w:spacing w:val="-10"/>
        </w:rPr>
      </w:pPr>
      <w:bookmarkStart w:id="85" w:name="_Toc167120051"/>
      <w:r w:rsidRPr="000E4A8D">
        <w:rPr>
          <w:rStyle w:val="BookTitle"/>
          <w:b/>
          <w:i w:val="0"/>
          <w:spacing w:val="-10"/>
        </w:rPr>
        <w:t>Registro de accesos</w:t>
      </w:r>
      <w:bookmarkEnd w:id="83"/>
      <w:bookmarkEnd w:id="84"/>
      <w:bookmarkEnd w:id="85"/>
    </w:p>
    <w:p w14:paraId="7EED0E38" w14:textId="365849BC" w:rsidR="006860C5" w:rsidRPr="006860C5" w:rsidRDefault="00DE7A92" w:rsidP="006860C5">
      <w:pPr>
        <w:pStyle w:val="Heading4"/>
      </w:pPr>
      <w:r>
        <w:t>Definición</w:t>
      </w:r>
    </w:p>
    <w:p w14:paraId="788E1A44" w14:textId="2CCD618F" w:rsidR="000E4A8D" w:rsidRPr="000E4A8D" w:rsidRDefault="00A638BC" w:rsidP="00612B40">
      <w:r w:rsidRPr="00A638BC">
        <w:t>El Registro de Accesos es un sistema que documenta cada intento de acceso a los datos personales dentro de la organización, registrando la identificación del usuario, la fecha y hora del acceso, el fichero accedido, el tipo de acceso y si fue autorizado o denegado. Este registro es crucial para garantizar la trazabilidad y seguridad de los datos personales.</w:t>
      </w:r>
    </w:p>
    <w:p w14:paraId="1128A500" w14:textId="77777777" w:rsidR="00DE7A92" w:rsidRDefault="00DE7A92" w:rsidP="00DE7A92">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DE7A92" w:rsidRPr="00B95113" w14:paraId="67450B46" w14:textId="77777777">
        <w:tc>
          <w:tcPr>
            <w:tcW w:w="8494" w:type="dxa"/>
          </w:tcPr>
          <w:p w14:paraId="5F4EA60C" w14:textId="2ED89A67" w:rsidR="00DE7A92" w:rsidRPr="00B95113" w:rsidRDefault="00DE7A92">
            <w:pPr>
              <w:rPr>
                <w:b/>
                <w:bCs/>
              </w:rPr>
            </w:pPr>
            <w:r w:rsidRPr="004A25A0">
              <w:rPr>
                <w:b/>
                <w:bCs/>
              </w:rPr>
              <w:t>Artículo 10</w:t>
            </w:r>
            <w:r w:rsidR="00C255B3">
              <w:rPr>
                <w:b/>
                <w:bCs/>
              </w:rPr>
              <w:t>3</w:t>
            </w:r>
            <w:r w:rsidRPr="004A25A0">
              <w:rPr>
                <w:b/>
                <w:bCs/>
              </w:rPr>
              <w:t xml:space="preserve">. </w:t>
            </w:r>
            <w:r w:rsidR="00C255B3">
              <w:rPr>
                <w:b/>
                <w:bCs/>
              </w:rPr>
              <w:t>Registros de acceso.</w:t>
            </w:r>
          </w:p>
        </w:tc>
      </w:tr>
      <w:tr w:rsidR="00DE7A92" w14:paraId="5B27570C" w14:textId="77777777">
        <w:tc>
          <w:tcPr>
            <w:tcW w:w="8494" w:type="dxa"/>
            <w:shd w:val="clear" w:color="auto" w:fill="E7E6E6" w:themeFill="background2"/>
          </w:tcPr>
          <w:p w14:paraId="121D511F" w14:textId="62115578"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1.</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De cada intento de acceso se guardarán, como mínimo, la identificación del usuario, la fecha y hora</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en que se realizó, el fichero accedido, el tipo de acceso y si ha sido autorizado o denegado.</w:t>
            </w:r>
          </w:p>
          <w:p w14:paraId="532C14BE" w14:textId="3ED87774"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2.</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En el caso de que el acceso haya sido autorizado, será preciso guardar la información que permita</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identificar el registro accedido.</w:t>
            </w:r>
          </w:p>
          <w:p w14:paraId="5F43B363" w14:textId="32270575"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3.</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Los mecanismos que permiten el registro de accesos estarán bajo el control directo del responsable de</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seguridad competente sin que deban permitir la desactivación ni la manipulación de los mismos.</w:t>
            </w:r>
          </w:p>
          <w:p w14:paraId="4345C9FC" w14:textId="77777777"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4.</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El período mínimo de conservación de los datos registrados será de dos años.</w:t>
            </w:r>
          </w:p>
          <w:p w14:paraId="4FA30EA0" w14:textId="1EC211A9"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5.</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El responsable de seguridad se encargará de revisar al menos una vez al mes la información de control</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registrada y elaborará un informe de las revisiones realizadas y los problemas detectados.</w:t>
            </w:r>
          </w:p>
          <w:p w14:paraId="4A62CD57" w14:textId="0BF21458" w:rsidR="001D5379" w:rsidRDefault="001D5379" w:rsidP="001D5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Pr>
                <w:rFonts w:eastAsiaTheme="minorHAnsi"/>
                <w:color w:val="000000"/>
                <w:sz w:val="18"/>
                <w:szCs w:val="18"/>
                <w:lang w:val="es-ES_tradnl" w:eastAsia="en-US"/>
                <w14:ligatures w14:val="standardContextual"/>
              </w:rPr>
              <w:t>6.</w:t>
            </w:r>
            <w:r>
              <w:rPr>
                <w:rFonts w:ascii="Arial" w:eastAsiaTheme="minorHAnsi" w:hAnsi="Arial" w:cs="Arial"/>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No será necesario el registro de accesos definido en este artículo en caso de que concurran las</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siguientes circunstancias:</w:t>
            </w:r>
          </w:p>
          <w:p w14:paraId="4B6C61C4" w14:textId="6FFDA0FD" w:rsidR="001D5379" w:rsidRPr="00E81459" w:rsidRDefault="001D5379" w:rsidP="00E8145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sidRPr="00E81459">
              <w:rPr>
                <w:rFonts w:eastAsiaTheme="minorHAnsi"/>
                <w:color w:val="000000"/>
                <w:sz w:val="18"/>
                <w:szCs w:val="18"/>
                <w:lang w:val="es-ES_tradnl" w:eastAsia="en-US"/>
                <w14:ligatures w14:val="standardContextual"/>
              </w:rPr>
              <w:t>Que el responsable del fichero o del tratamiento sea una persona física.</w:t>
            </w:r>
          </w:p>
          <w:p w14:paraId="56BEAA9E" w14:textId="00DEEF71" w:rsidR="001D5379" w:rsidRPr="00E81459" w:rsidRDefault="001D5379" w:rsidP="00E8145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s-ES_tradnl" w:eastAsia="en-US"/>
                <w14:ligatures w14:val="standardContextual"/>
              </w:rPr>
            </w:pPr>
            <w:r w:rsidRPr="00E81459">
              <w:rPr>
                <w:rFonts w:eastAsiaTheme="minorHAnsi"/>
                <w:color w:val="000000"/>
                <w:sz w:val="18"/>
                <w:szCs w:val="18"/>
                <w:lang w:val="es-ES_tradnl" w:eastAsia="en-US"/>
                <w14:ligatures w14:val="standardContextual"/>
              </w:rPr>
              <w:t>Que el responsable del fichero o del tratamiento garantice que únicamente él tiene acceso y trata los</w:t>
            </w:r>
            <w:r w:rsidR="00E81459" w:rsidRPr="00E81459">
              <w:rPr>
                <w:rFonts w:eastAsiaTheme="minorHAnsi"/>
                <w:color w:val="000000"/>
                <w:sz w:val="18"/>
                <w:szCs w:val="18"/>
                <w:lang w:val="es-ES_tradnl" w:eastAsia="en-US"/>
                <w14:ligatures w14:val="standardContextual"/>
              </w:rPr>
              <w:t xml:space="preserve"> </w:t>
            </w:r>
            <w:r w:rsidRPr="00E81459">
              <w:rPr>
                <w:rFonts w:eastAsiaTheme="minorHAnsi"/>
                <w:color w:val="000000"/>
                <w:sz w:val="18"/>
                <w:szCs w:val="18"/>
                <w:lang w:val="es-ES_tradnl" w:eastAsia="en-US"/>
                <w14:ligatures w14:val="standardContextual"/>
              </w:rPr>
              <w:t>datos personales.</w:t>
            </w:r>
          </w:p>
          <w:p w14:paraId="3106563E" w14:textId="00D3A776" w:rsidR="00DE7A92" w:rsidRPr="0072657B" w:rsidRDefault="001D5379" w:rsidP="00E162A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szCs w:val="18"/>
              </w:rPr>
            </w:pPr>
            <w:r>
              <w:rPr>
                <w:rFonts w:eastAsiaTheme="minorHAnsi"/>
                <w:color w:val="000000"/>
                <w:sz w:val="18"/>
                <w:szCs w:val="18"/>
                <w:lang w:val="es-ES_tradnl" w:eastAsia="en-US"/>
                <w14:ligatures w14:val="standardContextual"/>
              </w:rPr>
              <w:t>La concurrencia de las dos circunstancias a las que se refiere el apartado anterior deberá hacerse constar</w:t>
            </w:r>
            <w:r w:rsidR="00E81459">
              <w:rPr>
                <w:rFonts w:eastAsiaTheme="minorHAnsi"/>
                <w:color w:val="000000"/>
                <w:sz w:val="18"/>
                <w:szCs w:val="18"/>
                <w:lang w:val="es-ES_tradnl" w:eastAsia="en-US"/>
                <w14:ligatures w14:val="standardContextual"/>
              </w:rPr>
              <w:t xml:space="preserve"> </w:t>
            </w:r>
            <w:r>
              <w:rPr>
                <w:rFonts w:eastAsiaTheme="minorHAnsi"/>
                <w:color w:val="000000"/>
                <w:sz w:val="18"/>
                <w:szCs w:val="18"/>
                <w:lang w:val="es-ES_tradnl" w:eastAsia="en-US"/>
                <w14:ligatures w14:val="standardContextual"/>
              </w:rPr>
              <w:t>expresamente en el documento de seguridad.</w:t>
            </w:r>
          </w:p>
        </w:tc>
      </w:tr>
    </w:tbl>
    <w:p w14:paraId="4E18ABC2" w14:textId="21551723"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0F434EFD" w14:textId="77777777" w:rsidR="00DE7A92" w:rsidRDefault="00DE7A92" w:rsidP="00DE7A92">
      <w:pPr>
        <w:pStyle w:val="Heading4"/>
      </w:pPr>
      <w:r>
        <w:t>Verificación del cumplimiento</w:t>
      </w:r>
    </w:p>
    <w:p w14:paraId="5C83EC6F" w14:textId="77991DA2" w:rsidR="00DF5372" w:rsidRPr="007564DB" w:rsidRDefault="00535C36" w:rsidP="007564DB">
      <w:r>
        <w:t>Se mantiene un registro de acceso a los datos tanto físicos como</w:t>
      </w:r>
      <w:r w:rsidR="006D654E">
        <w:t xml:space="preserve"> a la base de datos</w:t>
      </w:r>
    </w:p>
    <w:p w14:paraId="5F6E80CC" w14:textId="77777777" w:rsidR="00DE7A92" w:rsidRDefault="00DE7A92" w:rsidP="00DE7A92">
      <w:pPr>
        <w:pStyle w:val="Heading4"/>
      </w:pPr>
      <w:r>
        <w:t>Medidas correctoras</w:t>
      </w:r>
    </w:p>
    <w:p w14:paraId="4B4B9F7A" w14:textId="72051328" w:rsidR="00463FBB" w:rsidRPr="00463FBB" w:rsidRDefault="00DF5372" w:rsidP="00463FBB">
      <w:r>
        <w:t>No existen</w:t>
      </w:r>
      <w:r w:rsidR="00174DAB">
        <w:t>.</w:t>
      </w:r>
    </w:p>
    <w:p w14:paraId="70F2DA3A" w14:textId="77777777" w:rsidR="00DE7A92" w:rsidRDefault="00DE7A92" w:rsidP="00DE7A92">
      <w:pPr>
        <w:pStyle w:val="Heading4"/>
      </w:pPr>
      <w:r>
        <w:t>Medidas complementarias de mejora</w:t>
      </w:r>
    </w:p>
    <w:p w14:paraId="1E094F96" w14:textId="3E5F8884" w:rsidR="00DE7A92" w:rsidRPr="00DF5372" w:rsidRDefault="00DF5372" w:rsidP="00DE7A92">
      <w:r>
        <w:t>No existen</w:t>
      </w:r>
      <w:r w:rsidR="00174DAB">
        <w:t>.</w:t>
      </w:r>
    </w:p>
    <w:p w14:paraId="4FDACB00" w14:textId="5A1CC8C8" w:rsidR="008224D2" w:rsidRPr="000E4A8D" w:rsidRDefault="008224D2" w:rsidP="008224D2">
      <w:pPr>
        <w:pStyle w:val="Heading3"/>
        <w:rPr>
          <w:spacing w:val="-10"/>
        </w:rPr>
      </w:pPr>
      <w:bookmarkStart w:id="86" w:name="_Toc165913755"/>
      <w:bookmarkStart w:id="87" w:name="_Toc165913842"/>
      <w:bookmarkStart w:id="88" w:name="_Toc167120052"/>
      <w:r w:rsidRPr="00CD7C97">
        <w:rPr>
          <w:rStyle w:val="BookTitle"/>
          <w:b/>
          <w:i w:val="0"/>
          <w:spacing w:val="-10"/>
        </w:rPr>
        <w:t>Criterios de archivo</w:t>
      </w:r>
      <w:bookmarkEnd w:id="86"/>
      <w:bookmarkEnd w:id="87"/>
      <w:bookmarkEnd w:id="88"/>
    </w:p>
    <w:p w14:paraId="667FF906" w14:textId="77777777" w:rsidR="006D0990" w:rsidRDefault="006D0990" w:rsidP="006D0990">
      <w:pPr>
        <w:pStyle w:val="Heading4"/>
      </w:pPr>
      <w:r>
        <w:t>Definición</w:t>
      </w:r>
    </w:p>
    <w:p w14:paraId="56815084" w14:textId="7281AF07" w:rsidR="006D0990" w:rsidRPr="00083C3F" w:rsidRDefault="00205ED9" w:rsidP="006D0990">
      <w:r w:rsidRPr="00205ED9">
        <w:t>Los Criterios de Archivo se refieren a los principios y normativas que guían el proceso de archivo de soportes o documentos relacionados con el tratamiento de datos personales. Esto incluye la conservación adecuada de los documentos, la facilidad de localización y consulta de la información, así como la garantía de los derechos de los individuos sobre sus datos.</w:t>
      </w:r>
    </w:p>
    <w:p w14:paraId="39FAC307" w14:textId="77777777" w:rsidR="006D0990" w:rsidRDefault="006D0990" w:rsidP="006D0990">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6D0990" w:rsidRPr="00B95113" w14:paraId="21A5271E" w14:textId="77777777">
        <w:tc>
          <w:tcPr>
            <w:tcW w:w="8494" w:type="dxa"/>
          </w:tcPr>
          <w:p w14:paraId="6418ACAC" w14:textId="300E96FD" w:rsidR="006D0990" w:rsidRPr="00B95113" w:rsidRDefault="004A25A0">
            <w:pPr>
              <w:rPr>
                <w:b/>
                <w:bCs/>
              </w:rPr>
            </w:pPr>
            <w:r w:rsidRPr="004A25A0">
              <w:rPr>
                <w:b/>
                <w:bCs/>
              </w:rPr>
              <w:t>Artículo 106. Criterios de archivo.</w:t>
            </w:r>
          </w:p>
        </w:tc>
      </w:tr>
      <w:tr w:rsidR="006D0990" w14:paraId="6EE9A14B" w14:textId="77777777">
        <w:tc>
          <w:tcPr>
            <w:tcW w:w="8494" w:type="dxa"/>
            <w:shd w:val="clear" w:color="auto" w:fill="E7E6E6" w:themeFill="background2"/>
          </w:tcPr>
          <w:p w14:paraId="2F49135B" w14:textId="2423CCBA" w:rsidR="004A25A0" w:rsidRPr="004A25A0" w:rsidRDefault="004A25A0" w:rsidP="004A25A0">
            <w:pPr>
              <w:rPr>
                <w:sz w:val="18"/>
                <w:szCs w:val="18"/>
              </w:rPr>
            </w:pPr>
            <w:r w:rsidRPr="004A25A0">
              <w:rPr>
                <w:sz w:val="18"/>
                <w:szCs w:val="18"/>
              </w:rPr>
              <w:t>El archivo de los soportes o documentos se realizará de acuerdo con los criterios previstos en su respectiva legislación. Estos criterios deberán garantizar la correcta conservación de los documentos, la localización y consulta de la información y posibilitar el ejercicio de los derechos de oposición al tratamiento, acceso, rectificación y cancelación.</w:t>
            </w:r>
          </w:p>
          <w:p w14:paraId="57DA5B33" w14:textId="21784B66" w:rsidR="006D0990" w:rsidRPr="0072657B" w:rsidRDefault="004A25A0" w:rsidP="00E162AE">
            <w:pPr>
              <w:keepNext/>
              <w:rPr>
                <w:sz w:val="18"/>
                <w:szCs w:val="18"/>
              </w:rPr>
            </w:pPr>
            <w:r w:rsidRPr="004A25A0">
              <w:rPr>
                <w:sz w:val="18"/>
                <w:szCs w:val="18"/>
              </w:rPr>
              <w:t>En aquellos casos en los que no exista norma aplicable, el responsable del fichero deberá establecer los criterios y procedimientos de actuación que deban seguirse para el archivo.</w:t>
            </w:r>
          </w:p>
        </w:tc>
      </w:tr>
    </w:tbl>
    <w:p w14:paraId="5867E616" w14:textId="5865646B" w:rsidR="00E162AE" w:rsidRDefault="00E162AE" w:rsidP="00BD041C">
      <w:pPr>
        <w:pStyle w:val="Caption"/>
        <w:jc w:val="center"/>
      </w:pPr>
      <w:r>
        <w:t xml:space="preserve">Tabla </w:t>
      </w:r>
      <w:r>
        <w:fldChar w:fldCharType="begin"/>
      </w:r>
      <w:r>
        <w:instrText xml:space="preserve"> SEQ Tabla \* ARABIC </w:instrText>
      </w:r>
      <w:r>
        <w:fldChar w:fldCharType="separate"/>
      </w:r>
      <w:r>
        <w:fldChar w:fldCharType="end"/>
      </w:r>
    </w:p>
    <w:p w14:paraId="13DDBE6C" w14:textId="77777777" w:rsidR="006D0990" w:rsidRDefault="006D0990" w:rsidP="006D0990">
      <w:pPr>
        <w:pStyle w:val="Heading4"/>
      </w:pPr>
      <w:r>
        <w:t>Verificación del cumplimiento</w:t>
      </w:r>
    </w:p>
    <w:p w14:paraId="3CDEF898" w14:textId="118DAF03" w:rsidR="006D0990" w:rsidRPr="00083C3F" w:rsidRDefault="00A2347B" w:rsidP="006D0990">
      <w:r>
        <w:t xml:space="preserve">Tras la entrevista con el responsable de seguridad se </w:t>
      </w:r>
      <w:r w:rsidRPr="00A2347B">
        <w:t>revela que Vitaldent sigue los criterios de archivo establecidos en la legislación aplicable y en sus propios procedimientos internos</w:t>
      </w:r>
      <w:r w:rsidR="00B353A8">
        <w:t xml:space="preserve">, de esta forma, </w:t>
      </w:r>
      <w:r w:rsidRPr="00A2347B">
        <w:t>los documentos se archivan de manera adecuada, facilitando su conservación y consulta, y se garantiza el ejercicio de los derechos de los individuos sobre sus datos.</w:t>
      </w:r>
    </w:p>
    <w:p w14:paraId="50F3C45F" w14:textId="77777777" w:rsidR="006D0990" w:rsidRDefault="006D0990" w:rsidP="006D0990">
      <w:pPr>
        <w:pStyle w:val="Heading4"/>
      </w:pPr>
      <w:r>
        <w:t>Medidas correctoras</w:t>
      </w:r>
    </w:p>
    <w:p w14:paraId="32C15298" w14:textId="22343F41" w:rsidR="006D0990" w:rsidRPr="00083C3F" w:rsidRDefault="00B353A8" w:rsidP="006D0990">
      <w:r>
        <w:t>No existen</w:t>
      </w:r>
      <w:r w:rsidR="00BF66CD">
        <w:t>.</w:t>
      </w:r>
    </w:p>
    <w:p w14:paraId="3D8A6224" w14:textId="77777777" w:rsidR="006D0990" w:rsidRDefault="006D0990" w:rsidP="006D0990">
      <w:pPr>
        <w:pStyle w:val="Heading4"/>
      </w:pPr>
      <w:r>
        <w:t>Medidas complementarias de mejora</w:t>
      </w:r>
    </w:p>
    <w:p w14:paraId="57E2657E" w14:textId="2F6C1573" w:rsidR="007878A8" w:rsidRPr="00083C3F" w:rsidRDefault="00B353A8" w:rsidP="006D0990">
      <w:r>
        <w:t>No existen realmente, aunque podría considerarse recomendable un proceso de formación periódico a los empleados, sobre todo cuando se produzcan cambios en la legislación vigente que puedan influenciar en este proceso.</w:t>
      </w:r>
    </w:p>
    <w:p w14:paraId="77268A8E" w14:textId="444B8E65" w:rsidR="008224D2" w:rsidRPr="00F01581" w:rsidRDefault="008224D2" w:rsidP="008224D2">
      <w:pPr>
        <w:pStyle w:val="Heading3"/>
        <w:rPr>
          <w:rStyle w:val="BookTitle"/>
          <w:b/>
          <w:i w:val="0"/>
          <w:spacing w:val="-10"/>
        </w:rPr>
      </w:pPr>
      <w:bookmarkStart w:id="89" w:name="_Toc165913756"/>
      <w:bookmarkStart w:id="90" w:name="_Toc165913843"/>
      <w:bookmarkStart w:id="91" w:name="_Toc167120053"/>
      <w:r w:rsidRPr="00F01581">
        <w:rPr>
          <w:rStyle w:val="BookTitle"/>
          <w:b/>
          <w:i w:val="0"/>
          <w:spacing w:val="-10"/>
        </w:rPr>
        <w:t>Almacenamiento de la información</w:t>
      </w:r>
      <w:bookmarkEnd w:id="89"/>
      <w:bookmarkEnd w:id="90"/>
      <w:bookmarkEnd w:id="91"/>
    </w:p>
    <w:p w14:paraId="37E59A50" w14:textId="77777777" w:rsidR="00F01581" w:rsidRDefault="00F01581" w:rsidP="00F01581">
      <w:pPr>
        <w:pStyle w:val="Heading4"/>
      </w:pPr>
      <w:r>
        <w:t>Definición</w:t>
      </w:r>
    </w:p>
    <w:p w14:paraId="7E5DB33E" w14:textId="77777777" w:rsidR="00F01581" w:rsidRPr="004E38C9" w:rsidRDefault="00F01581" w:rsidP="00F01581">
      <w:r>
        <w:t>Es necesario mantener un nivel de seguridad adecuado para los archivos físicos de forma que solo sean accesibles para el personal autorizado. Esto se contempla en el artículo 107.</w:t>
      </w:r>
    </w:p>
    <w:p w14:paraId="6BB25CF6" w14:textId="77777777" w:rsidR="00F01581" w:rsidRDefault="00F01581" w:rsidP="00F01581">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F01581" w:rsidRPr="00B95113" w14:paraId="4437F575" w14:textId="77777777">
        <w:tc>
          <w:tcPr>
            <w:tcW w:w="8494" w:type="dxa"/>
          </w:tcPr>
          <w:p w14:paraId="34A54AEB" w14:textId="77777777" w:rsidR="00F01581" w:rsidRPr="00B95113" w:rsidRDefault="00F01581">
            <w:pPr>
              <w:rPr>
                <w:b/>
                <w:bCs/>
              </w:rPr>
            </w:pPr>
            <w:r w:rsidRPr="00897EB7">
              <w:rPr>
                <w:b/>
                <w:bCs/>
              </w:rPr>
              <w:t>Artículo 107. Dispositivos de almacenamiento</w:t>
            </w:r>
          </w:p>
        </w:tc>
      </w:tr>
      <w:tr w:rsidR="00F01581" w14:paraId="23DBC8FF" w14:textId="77777777">
        <w:tc>
          <w:tcPr>
            <w:tcW w:w="8494" w:type="dxa"/>
            <w:shd w:val="clear" w:color="auto" w:fill="E7E6E6" w:themeFill="background2"/>
          </w:tcPr>
          <w:p w14:paraId="31D06C69" w14:textId="77777777" w:rsidR="00F01581" w:rsidRDefault="00F01581" w:rsidP="00441A2C">
            <w:pPr>
              <w:keepNext/>
            </w:pPr>
            <w:r w:rsidRPr="00D55CC1">
              <w:rPr>
                <w:sz w:val="18"/>
                <w:szCs w:val="18"/>
              </w:rPr>
              <w:t>Los dispositivos de almacenamiento de los documentos que contengan datos de carácter personal deberán disponer de mecanismos que obstaculicen su apertura. Cuando las características físicas de aquéllos no permitan adoptar esta medida, el responsable del fichero o tratamiento adoptará medidas que impidan el acceso de personas no autorizadas.</w:t>
            </w:r>
          </w:p>
        </w:tc>
      </w:tr>
    </w:tbl>
    <w:p w14:paraId="38F7FC01" w14:textId="44CA3A62" w:rsidR="00441A2C" w:rsidRDefault="00441A2C" w:rsidP="00BD041C">
      <w:pPr>
        <w:pStyle w:val="Caption"/>
        <w:jc w:val="center"/>
      </w:pPr>
      <w:r>
        <w:t xml:space="preserve">Tabla </w:t>
      </w:r>
      <w:r>
        <w:fldChar w:fldCharType="begin"/>
      </w:r>
      <w:r>
        <w:instrText xml:space="preserve"> SEQ Tabla \* ARABIC </w:instrText>
      </w:r>
      <w:r>
        <w:fldChar w:fldCharType="separate"/>
      </w:r>
      <w:r>
        <w:fldChar w:fldCharType="end"/>
      </w:r>
    </w:p>
    <w:p w14:paraId="41BA91BD" w14:textId="77777777" w:rsidR="00F01581" w:rsidRDefault="00F01581" w:rsidP="00F01581">
      <w:pPr>
        <w:pStyle w:val="Heading4"/>
      </w:pPr>
      <w:r>
        <w:t>Verificación del cumplimiento</w:t>
      </w:r>
    </w:p>
    <w:p w14:paraId="2D75D4DB" w14:textId="77777777" w:rsidR="00F01581" w:rsidRPr="00897EB7" w:rsidRDefault="00F01581" w:rsidP="00F01581">
      <w:r>
        <w:t>Los documentos físicos están contenidos en un cajón cerrado al cual solo tienen acceso el equipo de encargados del tratamiento mediante una llave. Nadie sin autorización puede abrir los mismos.</w:t>
      </w:r>
    </w:p>
    <w:p w14:paraId="1C739D31" w14:textId="77777777" w:rsidR="00F01581" w:rsidRDefault="00F01581" w:rsidP="00F01581">
      <w:pPr>
        <w:pStyle w:val="Heading4"/>
      </w:pPr>
      <w:r>
        <w:t>Medidas correctoras</w:t>
      </w:r>
    </w:p>
    <w:p w14:paraId="1A622D28" w14:textId="64AECE00" w:rsidR="00F01581" w:rsidRPr="004E38C9" w:rsidRDefault="00F01581" w:rsidP="00F01581">
      <w:r>
        <w:t xml:space="preserve">No </w:t>
      </w:r>
      <w:r w:rsidR="007725B7">
        <w:t>existen</w:t>
      </w:r>
      <w:r>
        <w:t>.</w:t>
      </w:r>
    </w:p>
    <w:p w14:paraId="436B0E87" w14:textId="77777777" w:rsidR="00F01581" w:rsidRDefault="00F01581" w:rsidP="00F01581">
      <w:pPr>
        <w:pStyle w:val="Heading4"/>
      </w:pPr>
      <w:r>
        <w:t>Medidas complementarias de mejora</w:t>
      </w:r>
    </w:p>
    <w:p w14:paraId="7D193751" w14:textId="77777777" w:rsidR="00F01581" w:rsidRPr="004E38C9" w:rsidRDefault="00F01581" w:rsidP="00F01581">
      <w:r>
        <w:t>Guardar el cajón en una habitación distinta a donde se tratan los datos y cerrar también la puerta al almacén bajo llave de ser posible.</w:t>
      </w:r>
    </w:p>
    <w:p w14:paraId="7A8A6179" w14:textId="248BB406" w:rsidR="001E39B4" w:rsidRPr="000E4A8D" w:rsidRDefault="008224D2" w:rsidP="00557285">
      <w:pPr>
        <w:pStyle w:val="Heading3"/>
        <w:rPr>
          <w:rStyle w:val="BookTitle"/>
          <w:b/>
          <w:i w:val="0"/>
          <w:spacing w:val="-10"/>
        </w:rPr>
      </w:pPr>
      <w:bookmarkStart w:id="92" w:name="_Toc165913757"/>
      <w:bookmarkStart w:id="93" w:name="_Toc165913844"/>
      <w:bookmarkStart w:id="94" w:name="_Toc167120054"/>
      <w:r w:rsidRPr="000E4A8D">
        <w:rPr>
          <w:rStyle w:val="BookTitle"/>
          <w:b/>
          <w:i w:val="0"/>
          <w:spacing w:val="-10"/>
        </w:rPr>
        <w:t>Custodia de soportes</w:t>
      </w:r>
      <w:bookmarkEnd w:id="92"/>
      <w:bookmarkEnd w:id="93"/>
      <w:bookmarkEnd w:id="94"/>
    </w:p>
    <w:p w14:paraId="0FE3801D" w14:textId="77777777" w:rsidR="00987D61" w:rsidRDefault="00987D61" w:rsidP="00987D61">
      <w:pPr>
        <w:pStyle w:val="Heading4"/>
      </w:pPr>
      <w:r>
        <w:t>Definición</w:t>
      </w:r>
    </w:p>
    <w:p w14:paraId="69772D9C" w14:textId="6ADE2717" w:rsidR="000F4C68" w:rsidRPr="000F4C68" w:rsidRDefault="000F4C68" w:rsidP="000F4C68">
      <w:r w:rsidRPr="000F4C68">
        <w:t>La custodia de soportes se refiere a la responsabilidad de proteger y preservar la integridad de los medios físicos o digitales que contienen información, garantizando su disponibilidad y evitando su pérdida, deterioro o acceso no autorizado.</w:t>
      </w:r>
    </w:p>
    <w:p w14:paraId="6928A99C" w14:textId="77777777" w:rsidR="00987D61" w:rsidRDefault="00987D61" w:rsidP="00987D61">
      <w:pPr>
        <w:pStyle w:val="Heading4"/>
      </w:pPr>
      <w:r>
        <w:t>Articulo correspondiente</w:t>
      </w:r>
    </w:p>
    <w:tbl>
      <w:tblPr>
        <w:tblStyle w:val="TableGrid"/>
        <w:tblW w:w="0" w:type="auto"/>
        <w:tblBorders>
          <w:top w:val="single" w:sz="12" w:space="0" w:color="7F7F7F" w:themeColor="text1" w:themeTint="80"/>
          <w:left w:val="none" w:sz="0" w:space="0" w:color="auto"/>
          <w:bottom w:val="single" w:sz="12" w:space="0" w:color="7F7F7F" w:themeColor="text1" w:themeTint="80"/>
          <w:right w:val="none" w:sz="0" w:space="0" w:color="auto"/>
          <w:insideH w:val="single" w:sz="12" w:space="0" w:color="7F7F7F" w:themeColor="text1" w:themeTint="80"/>
        </w:tblBorders>
        <w:tblLook w:val="04A0" w:firstRow="1" w:lastRow="0" w:firstColumn="1" w:lastColumn="0" w:noHBand="0" w:noVBand="1"/>
      </w:tblPr>
      <w:tblGrid>
        <w:gridCol w:w="8494"/>
      </w:tblGrid>
      <w:tr w:rsidR="00987D61" w:rsidRPr="00B95113" w14:paraId="08F563F5" w14:textId="77777777">
        <w:tc>
          <w:tcPr>
            <w:tcW w:w="8494" w:type="dxa"/>
          </w:tcPr>
          <w:p w14:paraId="57FFBCA8" w14:textId="31F84096" w:rsidR="00987D61" w:rsidRPr="00B95113" w:rsidRDefault="00987D61">
            <w:pPr>
              <w:rPr>
                <w:b/>
                <w:bCs/>
              </w:rPr>
            </w:pPr>
            <w:r w:rsidRPr="004A25A0">
              <w:rPr>
                <w:b/>
                <w:bCs/>
              </w:rPr>
              <w:t>Artículo 10</w:t>
            </w:r>
            <w:r w:rsidR="003E01C4">
              <w:rPr>
                <w:b/>
                <w:bCs/>
              </w:rPr>
              <w:t>8</w:t>
            </w:r>
            <w:r w:rsidRPr="004A25A0">
              <w:rPr>
                <w:b/>
                <w:bCs/>
              </w:rPr>
              <w:t xml:space="preserve">. </w:t>
            </w:r>
            <w:r w:rsidR="003E01C4">
              <w:rPr>
                <w:b/>
                <w:bCs/>
              </w:rPr>
              <w:t>Custodia de soportes</w:t>
            </w:r>
            <w:r>
              <w:rPr>
                <w:b/>
                <w:bCs/>
              </w:rPr>
              <w:t>.</w:t>
            </w:r>
          </w:p>
        </w:tc>
      </w:tr>
      <w:tr w:rsidR="00987D61" w14:paraId="55A7FD94" w14:textId="77777777">
        <w:tc>
          <w:tcPr>
            <w:tcW w:w="8494" w:type="dxa"/>
            <w:shd w:val="clear" w:color="auto" w:fill="E7E6E6" w:themeFill="background2"/>
          </w:tcPr>
          <w:p w14:paraId="0B2B0A3E" w14:textId="77777777" w:rsidR="00637310" w:rsidRPr="00637310" w:rsidRDefault="00637310" w:rsidP="00637310">
            <w:pPr>
              <w:rPr>
                <w:sz w:val="18"/>
                <w:szCs w:val="18"/>
              </w:rPr>
            </w:pPr>
            <w:r w:rsidRPr="00637310">
              <w:rPr>
                <w:sz w:val="18"/>
                <w:szCs w:val="18"/>
              </w:rPr>
              <w:t>Mientras la documentación con datos de carácter personal no se encuentre archivada en los dispositivos</w:t>
            </w:r>
          </w:p>
          <w:p w14:paraId="0D34A4DF" w14:textId="77777777" w:rsidR="00637310" w:rsidRPr="00637310" w:rsidRDefault="00637310" w:rsidP="00637310">
            <w:pPr>
              <w:rPr>
                <w:sz w:val="18"/>
                <w:szCs w:val="18"/>
              </w:rPr>
            </w:pPr>
            <w:r w:rsidRPr="00637310">
              <w:rPr>
                <w:sz w:val="18"/>
                <w:szCs w:val="18"/>
              </w:rPr>
              <w:t>de almacenamiento establecidos en el artículo anterior, por estar en proceso de revisión o tramitación,</w:t>
            </w:r>
          </w:p>
          <w:p w14:paraId="37A5C944" w14:textId="77777777" w:rsidR="00637310" w:rsidRPr="00637310" w:rsidRDefault="00637310" w:rsidP="00637310">
            <w:pPr>
              <w:rPr>
                <w:sz w:val="18"/>
                <w:szCs w:val="18"/>
              </w:rPr>
            </w:pPr>
            <w:r w:rsidRPr="00637310">
              <w:rPr>
                <w:sz w:val="18"/>
                <w:szCs w:val="18"/>
              </w:rPr>
              <w:t>ya sea previo o posterior a su archivo, la persona que se encuentre al cargo de la misma deberá</w:t>
            </w:r>
          </w:p>
          <w:p w14:paraId="09C49580" w14:textId="6E270FC4" w:rsidR="00987D61" w:rsidRPr="0072657B" w:rsidRDefault="00637310" w:rsidP="00441A2C">
            <w:pPr>
              <w:keepNext/>
              <w:rPr>
                <w:sz w:val="18"/>
                <w:szCs w:val="18"/>
              </w:rPr>
            </w:pPr>
            <w:r w:rsidRPr="00637310">
              <w:rPr>
                <w:sz w:val="18"/>
                <w:szCs w:val="18"/>
              </w:rPr>
              <w:t>custodiarla e impedir en todo momento que pueda ser accedida por persona no autorizada.</w:t>
            </w:r>
          </w:p>
        </w:tc>
      </w:tr>
    </w:tbl>
    <w:p w14:paraId="30FAEC40" w14:textId="1D2E8F74" w:rsidR="00441A2C" w:rsidRDefault="00441A2C" w:rsidP="00BD041C">
      <w:pPr>
        <w:pStyle w:val="Caption"/>
        <w:jc w:val="center"/>
      </w:pPr>
      <w:r>
        <w:t xml:space="preserve">Tabla </w:t>
      </w:r>
      <w:r>
        <w:fldChar w:fldCharType="begin"/>
      </w:r>
      <w:r>
        <w:instrText xml:space="preserve"> SEQ Tabla \* ARABIC </w:instrText>
      </w:r>
      <w:r>
        <w:fldChar w:fldCharType="separate"/>
      </w:r>
      <w:r>
        <w:fldChar w:fldCharType="end"/>
      </w:r>
    </w:p>
    <w:p w14:paraId="28B80BCE" w14:textId="77777777" w:rsidR="00987D61" w:rsidRDefault="00987D61" w:rsidP="00987D61">
      <w:pPr>
        <w:pStyle w:val="Heading4"/>
      </w:pPr>
      <w:r>
        <w:t>Verificación del cumplimiento</w:t>
      </w:r>
    </w:p>
    <w:p w14:paraId="37A9AD09" w14:textId="7766ED37" w:rsidR="00987D61" w:rsidRDefault="00837E1F" w:rsidP="00987D61">
      <w:r>
        <w:t>No se especifica en ningún lugar como se trata con la custodia de soportes</w:t>
      </w:r>
    </w:p>
    <w:p w14:paraId="16B4C03C" w14:textId="77777777" w:rsidR="00987D61" w:rsidRDefault="00987D61" w:rsidP="00987D61">
      <w:pPr>
        <w:pStyle w:val="Heading4"/>
      </w:pPr>
      <w:r>
        <w:t>Medidas correctoras</w:t>
      </w:r>
    </w:p>
    <w:p w14:paraId="39E794EA" w14:textId="7AAEB372" w:rsidR="00837E1F" w:rsidRPr="00463FBB" w:rsidRDefault="00837E1F" w:rsidP="00987D61">
      <w:r>
        <w:t>Realizar un plan para la custodia de soportes</w:t>
      </w:r>
      <w:r w:rsidR="00174DAB">
        <w:t>.</w:t>
      </w:r>
    </w:p>
    <w:p w14:paraId="31B2678A" w14:textId="77777777" w:rsidR="00987D61" w:rsidRDefault="00987D61" w:rsidP="00987D61">
      <w:pPr>
        <w:pStyle w:val="Heading4"/>
      </w:pPr>
      <w:r>
        <w:t>Medidas complementarias de mejora</w:t>
      </w:r>
    </w:p>
    <w:p w14:paraId="68CB88AA" w14:textId="08350C84" w:rsidR="00987D61" w:rsidRPr="00987D61" w:rsidRDefault="00837E1F" w:rsidP="00987D61">
      <w:pPr>
        <w:rPr>
          <w:highlight w:val="yellow"/>
        </w:rPr>
      </w:pPr>
      <w:r>
        <w:t>No existen</w:t>
      </w:r>
      <w:r w:rsidR="00174DAB">
        <w:t>.</w:t>
      </w:r>
    </w:p>
    <w:p w14:paraId="4EE97D7C" w14:textId="77777777" w:rsidR="006B0E45" w:rsidRPr="006B0E45" w:rsidRDefault="006B0E45" w:rsidP="006B0E45"/>
    <w:p w14:paraId="03E67E31" w14:textId="5C25B7F9" w:rsidR="008224D2" w:rsidRDefault="008224D2" w:rsidP="008224D2">
      <w:pPr>
        <w:pStyle w:val="Heading2"/>
        <w:rPr>
          <w:rStyle w:val="BookTitle"/>
          <w:b/>
          <w:bCs w:val="0"/>
          <w:i w:val="0"/>
          <w:iCs w:val="0"/>
          <w:spacing w:val="-10"/>
        </w:rPr>
      </w:pPr>
      <w:bookmarkStart w:id="95" w:name="_Toc165913758"/>
      <w:bookmarkStart w:id="96" w:name="_Toc165913845"/>
      <w:bookmarkStart w:id="97" w:name="_Toc167120055"/>
      <w:r>
        <w:rPr>
          <w:rStyle w:val="BookTitle"/>
          <w:b/>
          <w:bCs w:val="0"/>
          <w:i w:val="0"/>
          <w:iCs w:val="0"/>
          <w:spacing w:val="-10"/>
        </w:rPr>
        <w:t>Lugar de trabajo</w:t>
      </w:r>
      <w:bookmarkEnd w:id="95"/>
      <w:bookmarkEnd w:id="96"/>
      <w:bookmarkEnd w:id="97"/>
    </w:p>
    <w:p w14:paraId="5D5BFD3A" w14:textId="77777777" w:rsidR="00E64E47" w:rsidRDefault="00E64E47" w:rsidP="00E64E47">
      <w:bookmarkStart w:id="98" w:name="_Toc165913759"/>
      <w:bookmarkStart w:id="99" w:name="_Toc165913846"/>
      <w:r w:rsidRPr="00E64E47">
        <w:t xml:space="preserve">La auditoría se ha llevado a cabo en las instalaciones de la empresa </w:t>
      </w:r>
      <w:r w:rsidRPr="00E64E47">
        <w:rPr>
          <w:b/>
          <w:bCs/>
        </w:rPr>
        <w:t>Donte Group S.L.U. (VITALDENT)</w:t>
      </w:r>
      <w:r w:rsidRPr="00E64E47">
        <w:t xml:space="preserve">, ubicada en </w:t>
      </w:r>
      <w:r w:rsidRPr="00E64E47">
        <w:rPr>
          <w:i/>
          <w:iCs/>
        </w:rPr>
        <w:t>Calle San Bernabé, 15, 33002 Oviedo, Asturias</w:t>
      </w:r>
      <w:r w:rsidRPr="00E64E47">
        <w:t xml:space="preserve">, con fecha del </w:t>
      </w:r>
      <w:r w:rsidRPr="00E64E47">
        <w:rPr>
          <w:i/>
          <w:iCs/>
        </w:rPr>
        <w:t>martes, 21 de mayo de 2024</w:t>
      </w:r>
      <w:r w:rsidRPr="00E64E47">
        <w:t>.</w:t>
      </w:r>
    </w:p>
    <w:p w14:paraId="572E0EAB" w14:textId="7ECE94FA" w:rsidR="00E64E47" w:rsidRPr="00E64E47" w:rsidRDefault="00E64E47" w:rsidP="00E64E47">
      <w:pPr>
        <w:rPr>
          <w:rFonts w:asciiTheme="majorHAnsi" w:eastAsiaTheme="majorEastAsia" w:hAnsiTheme="majorHAnsi" w:cstheme="majorBidi"/>
          <w:b/>
          <w:caps/>
          <w:color w:val="0D0D0D" w:themeColor="text1" w:themeTint="F2"/>
          <w:spacing w:val="-10"/>
          <w:sz w:val="32"/>
          <w:szCs w:val="26"/>
        </w:rPr>
      </w:pPr>
      <w:r w:rsidRPr="00E64E47">
        <w:t xml:space="preserve">Este proceso se ha desarrollado mediante </w:t>
      </w:r>
      <w:r w:rsidR="00C56652">
        <w:t xml:space="preserve">el uso de </w:t>
      </w:r>
      <w:r w:rsidRPr="00E64E47">
        <w:t>entrevistas</w:t>
      </w:r>
      <w:r w:rsidR="00965E79">
        <w:t xml:space="preserve"> con la plantilla</w:t>
      </w:r>
      <w:r w:rsidRPr="00E64E47">
        <w:t xml:space="preserve">, </w:t>
      </w:r>
      <w:r w:rsidR="00C56652">
        <w:t xml:space="preserve">una </w:t>
      </w:r>
      <w:r w:rsidRPr="00E64E47">
        <w:t xml:space="preserve">revisión exhaustiva de documentos y </w:t>
      </w:r>
      <w:r w:rsidR="00965E79">
        <w:t xml:space="preserve"> por último, un </w:t>
      </w:r>
      <w:r w:rsidRPr="00E64E47">
        <w:t xml:space="preserve">análisis de los procedimientos actuales de la empresa relacionados con el tratamiento y </w:t>
      </w:r>
      <w:r w:rsidR="00965E79">
        <w:t xml:space="preserve">la </w:t>
      </w:r>
      <w:r w:rsidRPr="00E64E47">
        <w:t xml:space="preserve">seguridad de </w:t>
      </w:r>
      <w:r w:rsidR="00965E79">
        <w:t xml:space="preserve">los </w:t>
      </w:r>
      <w:r w:rsidRPr="00E64E47">
        <w:t>dato</w:t>
      </w:r>
      <w:r w:rsidR="00965E79">
        <w:t>s</w:t>
      </w:r>
      <w:r w:rsidR="00451558">
        <w:t>.</w:t>
      </w:r>
    </w:p>
    <w:p w14:paraId="1CC5AD57" w14:textId="5C77EA61" w:rsidR="00C6547B" w:rsidRPr="00B47BFE" w:rsidRDefault="00C6547B" w:rsidP="00874678">
      <w:pPr>
        <w:pStyle w:val="Heading2"/>
        <w:rPr>
          <w:rStyle w:val="BookTitle"/>
          <w:b/>
          <w:i w:val="0"/>
          <w:spacing w:val="-10"/>
        </w:rPr>
      </w:pPr>
      <w:bookmarkStart w:id="100" w:name="_Toc167120056"/>
      <w:r w:rsidRPr="00B47BFE">
        <w:rPr>
          <w:rStyle w:val="BookTitle"/>
          <w:b/>
          <w:i w:val="0"/>
          <w:spacing w:val="-10"/>
        </w:rPr>
        <w:t>Documentación Entregada</w:t>
      </w:r>
      <w:bookmarkEnd w:id="100"/>
      <w:r w:rsidR="004071D0" w:rsidRPr="00B47BFE">
        <w:rPr>
          <w:rStyle w:val="BookTitle"/>
          <w:b/>
          <w:i w:val="0"/>
          <w:spacing w:val="-1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tblBorders>
        <w:tblLook w:val="04A0" w:firstRow="1" w:lastRow="0" w:firstColumn="1" w:lastColumn="0" w:noHBand="0" w:noVBand="1"/>
      </w:tblPr>
      <w:tblGrid>
        <w:gridCol w:w="2261"/>
        <w:gridCol w:w="1134"/>
        <w:gridCol w:w="5079"/>
      </w:tblGrid>
      <w:tr w:rsidR="00703D26" w:rsidRPr="00A763B3" w14:paraId="333836BE" w14:textId="77777777" w:rsidTr="00A763B3">
        <w:tc>
          <w:tcPr>
            <w:tcW w:w="2263" w:type="dxa"/>
            <w:shd w:val="clear" w:color="auto" w:fill="E7E6E6" w:themeFill="background2"/>
            <w:vAlign w:val="center"/>
          </w:tcPr>
          <w:p w14:paraId="79BC9637" w14:textId="37926EFA" w:rsidR="00703D26" w:rsidRPr="00A763B3" w:rsidRDefault="00703D26" w:rsidP="00703D26">
            <w:pPr>
              <w:jc w:val="center"/>
              <w:rPr>
                <w:b/>
                <w:bCs/>
              </w:rPr>
            </w:pPr>
            <w:r w:rsidRPr="00A763B3">
              <w:rPr>
                <w:b/>
                <w:bCs/>
              </w:rPr>
              <w:t>TITULO DEL DOCUMENTO</w:t>
            </w:r>
          </w:p>
        </w:tc>
        <w:tc>
          <w:tcPr>
            <w:tcW w:w="1134" w:type="dxa"/>
            <w:shd w:val="clear" w:color="auto" w:fill="E7E6E6" w:themeFill="background2"/>
            <w:vAlign w:val="center"/>
          </w:tcPr>
          <w:p w14:paraId="52DBC03A" w14:textId="1E1F6583" w:rsidR="00703D26" w:rsidRPr="00A763B3" w:rsidRDefault="00703D26" w:rsidP="00703D26">
            <w:pPr>
              <w:jc w:val="center"/>
              <w:rPr>
                <w:b/>
                <w:bCs/>
              </w:rPr>
            </w:pPr>
            <w:r w:rsidRPr="00A763B3">
              <w:rPr>
                <w:b/>
                <w:bCs/>
              </w:rPr>
              <w:t>ORIGINAL O COPIA</w:t>
            </w:r>
          </w:p>
        </w:tc>
        <w:tc>
          <w:tcPr>
            <w:tcW w:w="5097" w:type="dxa"/>
            <w:shd w:val="clear" w:color="auto" w:fill="E7E6E6" w:themeFill="background2"/>
            <w:vAlign w:val="center"/>
          </w:tcPr>
          <w:p w14:paraId="536A61D6" w14:textId="117CD10E" w:rsidR="00703D26" w:rsidRPr="00A763B3" w:rsidRDefault="00703D26" w:rsidP="00703D26">
            <w:pPr>
              <w:jc w:val="center"/>
              <w:rPr>
                <w:b/>
                <w:bCs/>
              </w:rPr>
            </w:pPr>
            <w:r w:rsidRPr="00A763B3">
              <w:rPr>
                <w:b/>
                <w:bCs/>
              </w:rPr>
              <w:t>BREVE REFERENCIA DEL CONTENIDO</w:t>
            </w:r>
          </w:p>
        </w:tc>
      </w:tr>
      <w:tr w:rsidR="00703D26" w14:paraId="22B3AF77" w14:textId="77777777" w:rsidTr="00084061">
        <w:trPr>
          <w:trHeight w:val="854"/>
        </w:trPr>
        <w:tc>
          <w:tcPr>
            <w:tcW w:w="2263" w:type="dxa"/>
            <w:vAlign w:val="center"/>
          </w:tcPr>
          <w:p w14:paraId="3B9C5BBD" w14:textId="0A008E11" w:rsidR="00703D26" w:rsidRDefault="00703D26" w:rsidP="00703D26">
            <w:pPr>
              <w:jc w:val="center"/>
            </w:pPr>
            <w:r>
              <w:t>DOCUMENTO DE SEGURIDAD</w:t>
            </w:r>
          </w:p>
        </w:tc>
        <w:tc>
          <w:tcPr>
            <w:tcW w:w="1134" w:type="dxa"/>
            <w:vAlign w:val="center"/>
          </w:tcPr>
          <w:p w14:paraId="78783128" w14:textId="4A5EB564" w:rsidR="00703D26" w:rsidRDefault="008E2522" w:rsidP="00703D26">
            <w:pPr>
              <w:jc w:val="center"/>
            </w:pPr>
            <w:r>
              <w:t>COPIA</w:t>
            </w:r>
          </w:p>
        </w:tc>
        <w:tc>
          <w:tcPr>
            <w:tcW w:w="5097" w:type="dxa"/>
            <w:vAlign w:val="center"/>
          </w:tcPr>
          <w:p w14:paraId="3602C105" w14:textId="1425E3F2" w:rsidR="00703D26" w:rsidRDefault="00165314" w:rsidP="00703D26">
            <w:pPr>
              <w:jc w:val="center"/>
            </w:pPr>
            <w:r w:rsidRPr="00653458">
              <w:t>DETALLA LAS MEDIDAS DE SEGURIDAD ADOPTADAS PARA EL TRATAMIENTO DE DATOS PERSONALES</w:t>
            </w:r>
            <w:r>
              <w:t>.</w:t>
            </w:r>
          </w:p>
        </w:tc>
      </w:tr>
      <w:tr w:rsidR="00703D26" w14:paraId="2B6356F2" w14:textId="77777777" w:rsidTr="00084061">
        <w:trPr>
          <w:trHeight w:val="951"/>
        </w:trPr>
        <w:tc>
          <w:tcPr>
            <w:tcW w:w="2263" w:type="dxa"/>
            <w:vAlign w:val="center"/>
          </w:tcPr>
          <w:p w14:paraId="531DB1B0" w14:textId="50050364" w:rsidR="00703D26" w:rsidRDefault="00703D26" w:rsidP="00703D26">
            <w:pPr>
              <w:jc w:val="center"/>
            </w:pPr>
            <w:r>
              <w:t>COMPROMISO DE CONFIDENCIALIDAD</w:t>
            </w:r>
          </w:p>
        </w:tc>
        <w:tc>
          <w:tcPr>
            <w:tcW w:w="1134" w:type="dxa"/>
            <w:vAlign w:val="center"/>
          </w:tcPr>
          <w:p w14:paraId="35367F5C" w14:textId="6FE5CA51" w:rsidR="00703D26" w:rsidRDefault="008E2522" w:rsidP="00703D26">
            <w:pPr>
              <w:jc w:val="center"/>
            </w:pPr>
            <w:r>
              <w:t>COPIA</w:t>
            </w:r>
          </w:p>
        </w:tc>
        <w:tc>
          <w:tcPr>
            <w:tcW w:w="5097" w:type="dxa"/>
            <w:vAlign w:val="center"/>
          </w:tcPr>
          <w:p w14:paraId="06C0BEC6" w14:textId="3CF22321" w:rsidR="00703D26" w:rsidRDefault="00165314" w:rsidP="00703D26">
            <w:pPr>
              <w:jc w:val="center"/>
            </w:pPr>
            <w:r w:rsidRPr="00653458">
              <w:t>ESTABLECE EL COMPROMISO DE CONFIDENCIALIDAD DE LA EMPRESA CON RESPECTO A LOS DATOS PERSONALES</w:t>
            </w:r>
            <w:r>
              <w:t>.</w:t>
            </w:r>
          </w:p>
        </w:tc>
      </w:tr>
      <w:tr w:rsidR="00703D26" w14:paraId="5A9138C7" w14:textId="77777777" w:rsidTr="00084061">
        <w:trPr>
          <w:trHeight w:val="612"/>
        </w:trPr>
        <w:tc>
          <w:tcPr>
            <w:tcW w:w="2263" w:type="dxa"/>
            <w:vAlign w:val="center"/>
          </w:tcPr>
          <w:p w14:paraId="2C049264" w14:textId="7DA24962" w:rsidR="00703D26" w:rsidRDefault="00703D26" w:rsidP="00703D26">
            <w:pPr>
              <w:jc w:val="center"/>
            </w:pPr>
            <w:r>
              <w:t>LISTADO DE EMPLEADOS</w:t>
            </w:r>
          </w:p>
        </w:tc>
        <w:tc>
          <w:tcPr>
            <w:tcW w:w="1134" w:type="dxa"/>
            <w:vAlign w:val="center"/>
          </w:tcPr>
          <w:p w14:paraId="4670C558" w14:textId="702DFD66" w:rsidR="00703D26" w:rsidRDefault="008E2522" w:rsidP="00703D26">
            <w:pPr>
              <w:jc w:val="center"/>
            </w:pPr>
            <w:r>
              <w:t>COPIA</w:t>
            </w:r>
          </w:p>
        </w:tc>
        <w:tc>
          <w:tcPr>
            <w:tcW w:w="5097" w:type="dxa"/>
            <w:vAlign w:val="center"/>
          </w:tcPr>
          <w:p w14:paraId="6F4F9197" w14:textId="59F74D57" w:rsidR="00703D26" w:rsidRDefault="00653458" w:rsidP="00703D26">
            <w:pPr>
              <w:jc w:val="center"/>
            </w:pPr>
            <w:r>
              <w:t>LISTADO DE LOS EMPLEADOS CON UNA RECOPILACIÓN DE LOS DATOS DE ÉSTOS.</w:t>
            </w:r>
          </w:p>
        </w:tc>
      </w:tr>
      <w:tr w:rsidR="00703D26" w14:paraId="43231FC8" w14:textId="77777777" w:rsidTr="00921FEA">
        <w:trPr>
          <w:trHeight w:val="921"/>
        </w:trPr>
        <w:tc>
          <w:tcPr>
            <w:tcW w:w="2263" w:type="dxa"/>
            <w:vAlign w:val="center"/>
          </w:tcPr>
          <w:p w14:paraId="619A755A" w14:textId="48F96A30" w:rsidR="00703D26" w:rsidRDefault="008E2522" w:rsidP="00703D26">
            <w:pPr>
              <w:jc w:val="center"/>
            </w:pPr>
            <w:r>
              <w:t>COMUNICADO INTERNO</w:t>
            </w:r>
          </w:p>
        </w:tc>
        <w:tc>
          <w:tcPr>
            <w:tcW w:w="1134" w:type="dxa"/>
            <w:vAlign w:val="center"/>
          </w:tcPr>
          <w:p w14:paraId="7D94DAD4" w14:textId="18F3087A" w:rsidR="00703D26" w:rsidRDefault="008E2522" w:rsidP="00703D26">
            <w:pPr>
              <w:jc w:val="center"/>
            </w:pPr>
            <w:r>
              <w:t>COPIA</w:t>
            </w:r>
          </w:p>
        </w:tc>
        <w:tc>
          <w:tcPr>
            <w:tcW w:w="5097" w:type="dxa"/>
            <w:vAlign w:val="center"/>
          </w:tcPr>
          <w:p w14:paraId="529BEEC0" w14:textId="6B41AEE6" w:rsidR="00703D26" w:rsidRDefault="005631C5" w:rsidP="00703D26">
            <w:pPr>
              <w:jc w:val="center"/>
            </w:pPr>
            <w:r>
              <w:t>DOCUMENTO UTILIZADO PARA LA COMUNICACIÓN DE LAS FUNCIONES Y OBLIGACIONES RELATIVAS A LA LOPD</w:t>
            </w:r>
            <w:r w:rsidR="00165314">
              <w:t>.</w:t>
            </w:r>
          </w:p>
        </w:tc>
      </w:tr>
      <w:tr w:rsidR="005631C5" w14:paraId="3A76447B" w14:textId="77777777" w:rsidTr="00A763B3">
        <w:tc>
          <w:tcPr>
            <w:tcW w:w="2263" w:type="dxa"/>
            <w:vAlign w:val="center"/>
          </w:tcPr>
          <w:p w14:paraId="06721D1C" w14:textId="1EAF0083" w:rsidR="005631C5" w:rsidRDefault="005631C5" w:rsidP="00703D26">
            <w:pPr>
              <w:jc w:val="center"/>
            </w:pPr>
            <w:r>
              <w:t>REGISTRO DE FORMACIÓN</w:t>
            </w:r>
          </w:p>
        </w:tc>
        <w:tc>
          <w:tcPr>
            <w:tcW w:w="1134" w:type="dxa"/>
            <w:vAlign w:val="center"/>
          </w:tcPr>
          <w:p w14:paraId="62D37A1C" w14:textId="335E3CBC" w:rsidR="005631C5" w:rsidRDefault="005631C5" w:rsidP="00703D26">
            <w:pPr>
              <w:jc w:val="center"/>
            </w:pPr>
            <w:r>
              <w:t>ORIGINAL</w:t>
            </w:r>
          </w:p>
        </w:tc>
        <w:tc>
          <w:tcPr>
            <w:tcW w:w="5097" w:type="dxa"/>
            <w:vAlign w:val="center"/>
          </w:tcPr>
          <w:p w14:paraId="66007430" w14:textId="59DF6C11" w:rsidR="005631C5" w:rsidRDefault="005631C5" w:rsidP="00441A2C">
            <w:pPr>
              <w:keepNext/>
              <w:jc w:val="center"/>
            </w:pPr>
            <w:r>
              <w:t xml:space="preserve">DOCUMENTO DONDE SE REGISTRA LA FORMACIÓN </w:t>
            </w:r>
            <w:r w:rsidR="00165314">
              <w:t xml:space="preserve">RELATIVA A LA LOPD </w:t>
            </w:r>
            <w:r>
              <w:t>DADA AL PERSONAL DE VITALDENT EN EL MOMENTO DE ACCESO AL EMPLEO.</w:t>
            </w:r>
          </w:p>
        </w:tc>
      </w:tr>
    </w:tbl>
    <w:p w14:paraId="7398AD57" w14:textId="1E42246B" w:rsidR="00441A2C" w:rsidRDefault="00441A2C" w:rsidP="00850E87">
      <w:pPr>
        <w:pStyle w:val="Caption"/>
        <w:jc w:val="center"/>
      </w:pPr>
      <w:r>
        <w:t xml:space="preserve">Tabla </w:t>
      </w:r>
      <w:r>
        <w:fldChar w:fldCharType="begin"/>
      </w:r>
      <w:r>
        <w:instrText xml:space="preserve"> SEQ Tabla \* ARABIC </w:instrText>
      </w:r>
      <w:r>
        <w:fldChar w:fldCharType="separate"/>
      </w:r>
      <w:r>
        <w:fldChar w:fldCharType="end"/>
      </w:r>
    </w:p>
    <w:p w14:paraId="2A59315D" w14:textId="77777777" w:rsidR="00FA47AC" w:rsidRDefault="00FA47AC" w:rsidP="00FA47AC">
      <w:pPr>
        <w:rPr>
          <w:rStyle w:val="BookTitle"/>
          <w:rFonts w:eastAsiaTheme="majorEastAsia" w:cstheme="majorBidi"/>
          <w:bCs w:val="0"/>
          <w:i w:val="0"/>
          <w:iCs w:val="0"/>
          <w:caps/>
          <w:color w:val="0D0D0D" w:themeColor="text1" w:themeTint="F2"/>
          <w:spacing w:val="-10"/>
          <w:sz w:val="32"/>
          <w:szCs w:val="26"/>
        </w:rPr>
      </w:pPr>
      <w:bookmarkStart w:id="101" w:name="_Toc167120057"/>
      <w:r>
        <w:rPr>
          <w:rStyle w:val="BookTitle"/>
          <w:b w:val="0"/>
          <w:bCs w:val="0"/>
          <w:i w:val="0"/>
          <w:iCs w:val="0"/>
          <w:spacing w:val="-10"/>
        </w:rPr>
        <w:br w:type="page"/>
      </w:r>
    </w:p>
    <w:p w14:paraId="78877A6D" w14:textId="479226C6" w:rsidR="00874678" w:rsidRDefault="008224D2" w:rsidP="00874678">
      <w:pPr>
        <w:pStyle w:val="Heading2"/>
        <w:rPr>
          <w:rStyle w:val="BookTitle"/>
          <w:b/>
          <w:bCs w:val="0"/>
          <w:i w:val="0"/>
          <w:iCs w:val="0"/>
          <w:spacing w:val="-10"/>
        </w:rPr>
      </w:pPr>
      <w:r>
        <w:rPr>
          <w:rStyle w:val="BookTitle"/>
          <w:b/>
          <w:bCs w:val="0"/>
          <w:i w:val="0"/>
          <w:iCs w:val="0"/>
          <w:spacing w:val="-10"/>
        </w:rPr>
        <w:t>Conclusión</w:t>
      </w:r>
      <w:bookmarkStart w:id="102" w:name="_Toc165913760"/>
      <w:bookmarkStart w:id="103" w:name="_Toc165913847"/>
      <w:bookmarkEnd w:id="98"/>
      <w:bookmarkEnd w:id="99"/>
      <w:bookmarkEnd w:id="101"/>
    </w:p>
    <w:p w14:paraId="2988ED3C" w14:textId="77777777" w:rsidR="00850E87" w:rsidRPr="00850E87" w:rsidRDefault="00850E87" w:rsidP="00850E87">
      <w:pPr>
        <w:rPr>
          <w:rStyle w:val="BookTitle"/>
          <w:b w:val="0"/>
          <w:i w:val="0"/>
          <w:iCs w:val="0"/>
          <w:spacing w:val="-10"/>
        </w:rPr>
      </w:pPr>
      <w:r w:rsidRPr="00850E87">
        <w:rPr>
          <w:rStyle w:val="BookTitle"/>
          <w:b w:val="0"/>
          <w:i w:val="0"/>
          <w:iCs w:val="0"/>
          <w:spacing w:val="-10"/>
        </w:rPr>
        <w:t xml:space="preserve">Después de llevar a cabo la auditoría en las instalaciones de </w:t>
      </w:r>
      <w:r w:rsidRPr="00084061">
        <w:rPr>
          <w:rStyle w:val="BookTitle"/>
          <w:i w:val="0"/>
          <w:spacing w:val="-10"/>
        </w:rPr>
        <w:t>Donte Group S.L.U. (VITALDENT)</w:t>
      </w:r>
      <w:r w:rsidRPr="00850E87">
        <w:rPr>
          <w:rStyle w:val="BookTitle"/>
          <w:b w:val="0"/>
          <w:i w:val="0"/>
          <w:iCs w:val="0"/>
          <w:spacing w:val="-10"/>
        </w:rPr>
        <w:t xml:space="preserve"> ubicadas en Oviedo, Asturias, el martes 21 de mayo de 2024, se ha obtenido una visión integral de los procedimientos relacionados con el tratamiento y la seguridad de los datos. Mediante entrevistas con el personal, revisión exhaustiva de documentos y análisis de los procesos actuales, se ha evaluado el grado de cumplimiento con el Reglamento General de Protección de Datos (</w:t>
      </w:r>
      <w:r w:rsidRPr="003A0371">
        <w:rPr>
          <w:rStyle w:val="BookTitle"/>
          <w:i w:val="0"/>
          <w:spacing w:val="-10"/>
        </w:rPr>
        <w:t>RGPD</w:t>
      </w:r>
      <w:r w:rsidRPr="00850E87">
        <w:rPr>
          <w:rStyle w:val="BookTitle"/>
          <w:b w:val="0"/>
          <w:i w:val="0"/>
          <w:iCs w:val="0"/>
          <w:spacing w:val="-10"/>
        </w:rPr>
        <w:t>) y se han identificado áreas de mejora.</w:t>
      </w:r>
    </w:p>
    <w:p w14:paraId="346E466D" w14:textId="77777777" w:rsidR="00850E87" w:rsidRPr="00850E87" w:rsidRDefault="00850E87" w:rsidP="00850E87">
      <w:pPr>
        <w:rPr>
          <w:rStyle w:val="BookTitle"/>
          <w:b w:val="0"/>
          <w:i w:val="0"/>
          <w:iCs w:val="0"/>
          <w:spacing w:val="-10"/>
        </w:rPr>
      </w:pPr>
      <w:r w:rsidRPr="00850E87">
        <w:rPr>
          <w:rStyle w:val="BookTitle"/>
          <w:b w:val="0"/>
          <w:i w:val="0"/>
          <w:iCs w:val="0"/>
          <w:spacing w:val="-10"/>
        </w:rPr>
        <w:t>Se ha observado un buen nivel de cumplimiento en varios aspectos, como la identificación y autenticación de usuarios, el control de acceso, la gestión de soportes y documentos, y el almacenamiento de información. Además, se han establecido procedimientos adecuados para la delegación de autorizaciones y la custodia de soportes.</w:t>
      </w:r>
    </w:p>
    <w:p w14:paraId="154E41E2" w14:textId="331F2401" w:rsidR="00850E87" w:rsidRPr="00850E87" w:rsidRDefault="00850E87" w:rsidP="00850E87">
      <w:pPr>
        <w:rPr>
          <w:rStyle w:val="BookTitle"/>
          <w:b w:val="0"/>
          <w:i w:val="0"/>
          <w:iCs w:val="0"/>
          <w:spacing w:val="-10"/>
        </w:rPr>
      </w:pPr>
      <w:r w:rsidRPr="00850E87">
        <w:rPr>
          <w:rStyle w:val="BookTitle"/>
          <w:b w:val="0"/>
          <w:i w:val="0"/>
          <w:iCs w:val="0"/>
          <w:spacing w:val="-10"/>
        </w:rPr>
        <w:t>Sin embargo, s</w:t>
      </w:r>
      <w:r>
        <w:rPr>
          <w:rStyle w:val="BookTitle"/>
          <w:b w:val="0"/>
          <w:i w:val="0"/>
          <w:iCs w:val="0"/>
          <w:spacing w:val="-10"/>
        </w:rPr>
        <w:t>e</w:t>
      </w:r>
      <w:r w:rsidRPr="00850E87">
        <w:rPr>
          <w:rStyle w:val="BookTitle"/>
          <w:b w:val="0"/>
          <w:i w:val="0"/>
          <w:iCs w:val="0"/>
          <w:spacing w:val="-10"/>
        </w:rPr>
        <w:t xml:space="preserve"> han identificado deficiencias y áreas de mejora en otros aspectos, como la falta de un plan de funciones y obligaciones del personal, la necesidad de mejorar el registro de incidencias y el control de cambios de contraseñas, y la ausencia de un plan para la custodia de soportes.</w:t>
      </w:r>
    </w:p>
    <w:p w14:paraId="2F7DFAAE" w14:textId="65F5DEEF" w:rsidR="009D7B2C" w:rsidRPr="00874678" w:rsidRDefault="00850E87" w:rsidP="00174DAB">
      <w:pPr>
        <w:rPr>
          <w:rStyle w:val="BookTitle"/>
          <w:b w:val="0"/>
          <w:bCs w:val="0"/>
          <w:i w:val="0"/>
          <w:iCs w:val="0"/>
          <w:spacing w:val="-10"/>
        </w:rPr>
      </w:pPr>
      <w:r w:rsidRPr="00850E87">
        <w:rPr>
          <w:rStyle w:val="BookTitle"/>
          <w:b w:val="0"/>
          <w:i w:val="0"/>
          <w:iCs w:val="0"/>
          <w:spacing w:val="-10"/>
        </w:rPr>
        <w:t>En resumen, aunque se han encontrado aspectos positivos en el cumplimiento de las normativas de protección de datos, existen áreas específicas que requieren atención y mejoras para garantizar un cumplimiento total y efectivo del RGPD. Es crucial que la empresa tome medidas correctivas y establezca procesos de mejora continua para garantizar la protección adecuada de los datos personales y el cumplimiento continuo de las regulaciones vigentes.</w:t>
      </w:r>
      <w:r w:rsidR="009D7B2C" w:rsidRPr="00850E87">
        <w:rPr>
          <w:rStyle w:val="BookTitle"/>
          <w:b w:val="0"/>
          <w:i w:val="0"/>
          <w:iCs w:val="0"/>
          <w:spacing w:val="-10"/>
        </w:rPr>
        <w:br w:type="page"/>
      </w:r>
    </w:p>
    <w:p w14:paraId="662B3C53" w14:textId="135B454B" w:rsidR="008224D2" w:rsidRDefault="008224D2" w:rsidP="008224D2">
      <w:pPr>
        <w:pStyle w:val="Heading1"/>
        <w:rPr>
          <w:rStyle w:val="BookTitle"/>
          <w:b/>
          <w:bCs w:val="0"/>
          <w:i w:val="0"/>
          <w:iCs w:val="0"/>
          <w:spacing w:val="-10"/>
        </w:rPr>
      </w:pPr>
      <w:bookmarkStart w:id="104" w:name="_Toc167120058"/>
      <w:r>
        <w:rPr>
          <w:rStyle w:val="BookTitle"/>
          <w:b/>
          <w:bCs w:val="0"/>
          <w:i w:val="0"/>
          <w:iCs w:val="0"/>
          <w:spacing w:val="-10"/>
        </w:rPr>
        <w:t>Anexos</w:t>
      </w:r>
      <w:bookmarkEnd w:id="102"/>
      <w:bookmarkEnd w:id="103"/>
      <w:bookmarkEnd w:id="104"/>
    </w:p>
    <w:bookmarkStart w:id="105" w:name="_Toc167120059" w:displacedByCustomXml="next"/>
    <w:sdt>
      <w:sdtPr>
        <w:rPr>
          <w:rFonts w:eastAsiaTheme="minorHAnsi" w:cstheme="minorBidi"/>
          <w:b w:val="0"/>
          <w:caps w:val="0"/>
          <w:color w:val="auto"/>
          <w:sz w:val="22"/>
          <w:szCs w:val="22"/>
        </w:rPr>
        <w:id w:val="-560404455"/>
        <w:docPartObj>
          <w:docPartGallery w:val="Bibliographies"/>
          <w:docPartUnique/>
        </w:docPartObj>
      </w:sdtPr>
      <w:sdtEndPr>
        <w:rPr>
          <w:rFonts w:eastAsia="Times New Roman" w:cs="Times New Roman"/>
          <w:szCs w:val="24"/>
        </w:rPr>
      </w:sdtEndPr>
      <w:sdtContent>
        <w:p w14:paraId="01F24CA7" w14:textId="28841CAD" w:rsidR="00255E25" w:rsidRDefault="00255E25" w:rsidP="00255E25">
          <w:pPr>
            <w:pStyle w:val="Heading2"/>
          </w:pPr>
          <w:r>
            <w:t>Bibliografía</w:t>
          </w:r>
          <w:bookmarkEnd w:id="105"/>
        </w:p>
        <w:sdt>
          <w:sdtPr>
            <w:id w:val="111145805"/>
            <w:bibliography/>
          </w:sdtPr>
          <w:sdtContent>
            <w:p w14:paraId="464F3083" w14:textId="77777777" w:rsidR="00962ADF" w:rsidRDefault="00255E25" w:rsidP="00544FFF">
              <w:pPr>
                <w:rPr>
                  <w:rFonts w:eastAsiaTheme="minorHAnsi" w:cstheme="minorBidi"/>
                  <w:szCs w:val="22"/>
                  <w:lang w:val="en-US" w:eastAsia="en-US"/>
                  <w14:ligatures w14:val="standardContextual"/>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62ADF" w14:paraId="45AACC20" w14:textId="77777777">
                <w:trPr>
                  <w:divId w:val="156000220"/>
                  <w:tblCellSpacing w:w="15" w:type="dxa"/>
                </w:trPr>
                <w:tc>
                  <w:tcPr>
                    <w:tcW w:w="50" w:type="pct"/>
                    <w:hideMark/>
                  </w:tcPr>
                  <w:p w14:paraId="0559DDF6" w14:textId="3173E61A" w:rsidR="00962ADF" w:rsidRDefault="00962ADF">
                    <w:pPr>
                      <w:pStyle w:val="Bibliography"/>
                      <w:rPr>
                        <w:noProof/>
                        <w:sz w:val="24"/>
                      </w:rPr>
                    </w:pPr>
                    <w:r>
                      <w:rPr>
                        <w:noProof/>
                      </w:rPr>
                      <w:t xml:space="preserve">[1] </w:t>
                    </w:r>
                  </w:p>
                </w:tc>
                <w:tc>
                  <w:tcPr>
                    <w:tcW w:w="0" w:type="auto"/>
                    <w:hideMark/>
                  </w:tcPr>
                  <w:p w14:paraId="63A4D5CC" w14:textId="77777777" w:rsidR="00962ADF" w:rsidRDefault="00962ADF">
                    <w:pPr>
                      <w:pStyle w:val="Bibliography"/>
                      <w:rPr>
                        <w:noProof/>
                      </w:rPr>
                    </w:pPr>
                    <w:r>
                      <w:rPr>
                        <w:noProof/>
                      </w:rPr>
                      <w:t xml:space="preserve">Unión Europea, </w:t>
                    </w:r>
                    <w:r>
                      <w:rPr>
                        <w:i/>
                        <w:iCs/>
                        <w:noProof/>
                      </w:rPr>
                      <w:t xml:space="preserve">Reglamento General de Protección de Datos, </w:t>
                    </w:r>
                    <w:r>
                      <w:rPr>
                        <w:noProof/>
                      </w:rPr>
                      <w:t xml:space="preserve">2016. </w:t>
                    </w:r>
                  </w:p>
                </w:tc>
              </w:tr>
              <w:tr w:rsidR="00962ADF" w14:paraId="4EA2A21D" w14:textId="77777777">
                <w:trPr>
                  <w:divId w:val="156000220"/>
                  <w:tblCellSpacing w:w="15" w:type="dxa"/>
                </w:trPr>
                <w:tc>
                  <w:tcPr>
                    <w:tcW w:w="50" w:type="pct"/>
                    <w:hideMark/>
                  </w:tcPr>
                  <w:p w14:paraId="4465B95F" w14:textId="77777777" w:rsidR="00962ADF" w:rsidRDefault="00962ADF">
                    <w:pPr>
                      <w:pStyle w:val="Bibliography"/>
                      <w:rPr>
                        <w:noProof/>
                      </w:rPr>
                    </w:pPr>
                    <w:r>
                      <w:rPr>
                        <w:noProof/>
                      </w:rPr>
                      <w:t xml:space="preserve">[2] </w:t>
                    </w:r>
                  </w:p>
                </w:tc>
                <w:tc>
                  <w:tcPr>
                    <w:tcW w:w="0" w:type="auto"/>
                    <w:hideMark/>
                  </w:tcPr>
                  <w:p w14:paraId="0D8551DF" w14:textId="77777777" w:rsidR="00962ADF" w:rsidRDefault="00962ADF">
                    <w:pPr>
                      <w:pStyle w:val="Bibliography"/>
                      <w:rPr>
                        <w:noProof/>
                      </w:rPr>
                    </w:pPr>
                    <w:r>
                      <w:rPr>
                        <w:noProof/>
                      </w:rPr>
                      <w:t>Agencia Española de Protección de Datos, «Inscripción de ficheros,» 2019. [En línea]. Available: https://www.aepd.es/inscripcion-de-ficheros. [Último acceso: 20 Mayo 2024].</w:t>
                    </w:r>
                  </w:p>
                </w:tc>
              </w:tr>
              <w:tr w:rsidR="00962ADF" w14:paraId="14613A48" w14:textId="77777777">
                <w:trPr>
                  <w:divId w:val="156000220"/>
                  <w:tblCellSpacing w:w="15" w:type="dxa"/>
                </w:trPr>
                <w:tc>
                  <w:tcPr>
                    <w:tcW w:w="50" w:type="pct"/>
                    <w:hideMark/>
                  </w:tcPr>
                  <w:p w14:paraId="50322506" w14:textId="77777777" w:rsidR="00962ADF" w:rsidRDefault="00962ADF">
                    <w:pPr>
                      <w:pStyle w:val="Bibliography"/>
                      <w:rPr>
                        <w:noProof/>
                      </w:rPr>
                    </w:pPr>
                    <w:r>
                      <w:rPr>
                        <w:noProof/>
                      </w:rPr>
                      <w:t xml:space="preserve">[3] </w:t>
                    </w:r>
                  </w:p>
                </w:tc>
                <w:tc>
                  <w:tcPr>
                    <w:tcW w:w="0" w:type="auto"/>
                    <w:hideMark/>
                  </w:tcPr>
                  <w:p w14:paraId="2EC34600" w14:textId="77777777" w:rsidR="00962ADF" w:rsidRDefault="00962ADF">
                    <w:pPr>
                      <w:pStyle w:val="Bibliography"/>
                      <w:rPr>
                        <w:noProof/>
                      </w:rPr>
                    </w:pPr>
                    <w:r w:rsidRPr="00962ADF">
                      <w:rPr>
                        <w:noProof/>
                        <w:lang w:val="en-US"/>
                      </w:rPr>
                      <w:t xml:space="preserve">Donte Group S.L.U., «Vitaldent.com,» 20 05 2024. </w:t>
                    </w:r>
                    <w:r>
                      <w:rPr>
                        <w:noProof/>
                      </w:rPr>
                      <w:t>[En línea]. Available: https://www.vitaldent.com/es/. [Último acceso: 20 5 2024].</w:t>
                    </w:r>
                  </w:p>
                </w:tc>
              </w:tr>
            </w:tbl>
            <w:p w14:paraId="71058C2F" w14:textId="77777777" w:rsidR="00962ADF" w:rsidRDefault="00962ADF">
              <w:pPr>
                <w:divId w:val="156000220"/>
                <w:rPr>
                  <w:noProof/>
                </w:rPr>
              </w:pPr>
            </w:p>
            <w:p w14:paraId="47735DDC" w14:textId="0A786511" w:rsidR="00255E25" w:rsidRDefault="00255E25" w:rsidP="00544FFF">
              <w:r>
                <w:rPr>
                  <w:b/>
                  <w:bCs/>
                </w:rPr>
                <w:fldChar w:fldCharType="end"/>
              </w:r>
            </w:p>
          </w:sdtContent>
        </w:sdt>
      </w:sdtContent>
    </w:sdt>
    <w:p w14:paraId="22ADF270" w14:textId="77777777" w:rsidR="00255E25" w:rsidRPr="00255E25" w:rsidRDefault="00255E25" w:rsidP="00255E25"/>
    <w:sectPr w:rsidR="00255E25" w:rsidRPr="00255E25" w:rsidSect="00FA47AC">
      <w:head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84CDB" w14:textId="77777777" w:rsidR="00404BD6" w:rsidRDefault="00404BD6" w:rsidP="00AC48E7">
      <w:r>
        <w:separator/>
      </w:r>
    </w:p>
  </w:endnote>
  <w:endnote w:type="continuationSeparator" w:id="0">
    <w:p w14:paraId="6BD97B0C" w14:textId="77777777" w:rsidR="00404BD6" w:rsidRDefault="00404BD6" w:rsidP="00AC48E7">
      <w:r>
        <w:continuationSeparator/>
      </w:r>
    </w:p>
  </w:endnote>
  <w:endnote w:type="continuationNotice" w:id="1">
    <w:p w14:paraId="21B4B395" w14:textId="77777777" w:rsidR="00404BD6" w:rsidRDefault="00404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6516"/>
      <w:gridCol w:w="992"/>
      <w:gridCol w:w="986"/>
    </w:tblGrid>
    <w:tr w:rsidR="00420147" w14:paraId="321C5EA6" w14:textId="77777777" w:rsidTr="00CC0368">
      <w:tc>
        <w:tcPr>
          <w:tcW w:w="7508" w:type="dxa"/>
          <w:gridSpan w:val="2"/>
        </w:tcPr>
        <w:p w14:paraId="1CC65F2A" w14:textId="03EBE442" w:rsidR="00420147" w:rsidRPr="00731B75" w:rsidRDefault="00501F3C">
          <w:pPr>
            <w:pStyle w:val="Footer"/>
            <w:rPr>
              <w:sz w:val="20"/>
              <w:szCs w:val="20"/>
            </w:rPr>
          </w:pPr>
          <w:r w:rsidRPr="00731B75">
            <w:rPr>
              <w:sz w:val="20"/>
              <w:szCs w:val="20"/>
            </w:rPr>
            <w:t xml:space="preserve">Autores: </w:t>
          </w:r>
          <w:r w:rsidR="00D31977" w:rsidRPr="00731B75">
            <w:rPr>
              <w:sz w:val="20"/>
              <w:szCs w:val="20"/>
            </w:rPr>
            <w:t xml:space="preserve">Dana Álvarez Murillo, </w:t>
          </w:r>
          <w:r w:rsidR="004A4C4C" w:rsidRPr="00731B75">
            <w:rPr>
              <w:sz w:val="20"/>
              <w:szCs w:val="20"/>
            </w:rPr>
            <w:t>Alejandro Campa Martínez, Omar Teixeira González</w:t>
          </w:r>
        </w:p>
      </w:tc>
      <w:tc>
        <w:tcPr>
          <w:tcW w:w="986" w:type="dxa"/>
        </w:tcPr>
        <w:p w14:paraId="013D9226" w14:textId="4B700501" w:rsidR="00420147" w:rsidRPr="00731B75" w:rsidRDefault="00501F3C" w:rsidP="00A34F57">
          <w:pPr>
            <w:pStyle w:val="Footer"/>
            <w:jc w:val="center"/>
            <w:rPr>
              <w:sz w:val="20"/>
              <w:szCs w:val="20"/>
            </w:rPr>
          </w:pPr>
          <w:r w:rsidRPr="00731B75">
            <w:rPr>
              <w:sz w:val="20"/>
              <w:szCs w:val="20"/>
            </w:rPr>
            <w:t>© 2024</w:t>
          </w:r>
        </w:p>
      </w:tc>
    </w:tr>
    <w:tr w:rsidR="00420147" w14:paraId="270EDAD1" w14:textId="77777777" w:rsidTr="00CC0368">
      <w:tc>
        <w:tcPr>
          <w:tcW w:w="7508" w:type="dxa"/>
          <w:gridSpan w:val="2"/>
        </w:tcPr>
        <w:p w14:paraId="79F84C2D" w14:textId="3C44324D" w:rsidR="00420147" w:rsidRPr="00731B75" w:rsidRDefault="00501F3C">
          <w:pPr>
            <w:pStyle w:val="Footer"/>
            <w:rPr>
              <w:sz w:val="20"/>
              <w:szCs w:val="20"/>
            </w:rPr>
          </w:pPr>
          <w:r w:rsidRPr="00731B75">
            <w:rPr>
              <w:sz w:val="20"/>
              <w:szCs w:val="20"/>
            </w:rPr>
            <w:t>Escuela de Ingeniería Informática, Univ. Oviedo</w:t>
          </w:r>
        </w:p>
      </w:tc>
      <w:tc>
        <w:tcPr>
          <w:tcW w:w="986" w:type="dxa"/>
        </w:tcPr>
        <w:p w14:paraId="458F5724" w14:textId="39FB5225" w:rsidR="00420147" w:rsidRPr="00731B75" w:rsidRDefault="00AB7322" w:rsidP="00A34F57">
          <w:pPr>
            <w:pStyle w:val="Footer"/>
            <w:jc w:val="center"/>
            <w:rPr>
              <w:sz w:val="20"/>
              <w:szCs w:val="20"/>
            </w:rPr>
          </w:pPr>
          <w:r w:rsidRPr="00731B75">
            <w:rPr>
              <w:sz w:val="20"/>
              <w:szCs w:val="20"/>
            </w:rPr>
            <w:t>ASLEPI</w:t>
          </w:r>
        </w:p>
      </w:tc>
    </w:tr>
    <w:tr w:rsidR="00477A1A" w:rsidRPr="00731B75" w14:paraId="078EBCDB" w14:textId="77777777" w:rsidTr="00CC0368">
      <w:tc>
        <w:tcPr>
          <w:tcW w:w="6516" w:type="dxa"/>
          <w:vAlign w:val="center"/>
        </w:tcPr>
        <w:p w14:paraId="0F1FCB5B" w14:textId="77777777" w:rsidR="00477A1A" w:rsidRPr="00731B75" w:rsidRDefault="00477A1A" w:rsidP="00477A1A">
          <w:pPr>
            <w:pStyle w:val="Footer"/>
            <w:rPr>
              <w:sz w:val="14"/>
              <w:szCs w:val="14"/>
            </w:rPr>
          </w:pPr>
          <w:r w:rsidRPr="00731B75">
            <w:rPr>
              <w:sz w:val="14"/>
              <w:szCs w:val="14"/>
            </w:rPr>
            <w:t>Auditoría del LOPD/RMS</w:t>
          </w:r>
        </w:p>
        <w:p w14:paraId="50021C13" w14:textId="43DF9CC8" w:rsidR="00477A1A" w:rsidRPr="00731B75" w:rsidRDefault="00477A1A" w:rsidP="00477A1A">
          <w:pPr>
            <w:pStyle w:val="Footer"/>
            <w:rPr>
              <w:sz w:val="14"/>
              <w:szCs w:val="14"/>
            </w:rPr>
          </w:pPr>
          <w:r w:rsidRPr="00731B75">
            <w:rPr>
              <w:sz w:val="20"/>
              <w:szCs w:val="20"/>
            </w:rPr>
            <w:t>Clínica Dental</w:t>
          </w:r>
        </w:p>
      </w:tc>
      <w:tc>
        <w:tcPr>
          <w:tcW w:w="1978" w:type="dxa"/>
          <w:gridSpan w:val="2"/>
          <w:vAlign w:val="center"/>
        </w:tcPr>
        <w:p w14:paraId="7BFBD7B2" w14:textId="476B5609" w:rsidR="00477A1A" w:rsidRPr="00731B75" w:rsidRDefault="00430861" w:rsidP="004C3794">
          <w:pPr>
            <w:pStyle w:val="Footer"/>
            <w:jc w:val="right"/>
            <w:rPr>
              <w:sz w:val="20"/>
              <w:szCs w:val="20"/>
            </w:rPr>
          </w:pPr>
          <w:r w:rsidRPr="00F528FA">
            <w:rPr>
              <w:rFonts w:cstheme="minorHAnsi"/>
              <w:sz w:val="18"/>
              <w:szCs w:val="18"/>
            </w:rPr>
            <w:t>Hoja</w:t>
          </w:r>
          <w:r w:rsidR="00477A1A" w:rsidRPr="00F528FA">
            <w:rPr>
              <w:rFonts w:cstheme="minorHAnsi"/>
              <w:sz w:val="18"/>
              <w:szCs w:val="18"/>
            </w:rPr>
            <w:t xml:space="preserve"> </w:t>
          </w:r>
          <w:r w:rsidR="00477A1A" w:rsidRPr="00F528FA">
            <w:rPr>
              <w:rFonts w:cstheme="minorHAnsi"/>
              <w:b/>
              <w:sz w:val="18"/>
              <w:szCs w:val="18"/>
            </w:rPr>
            <w:fldChar w:fldCharType="begin"/>
          </w:r>
          <w:r w:rsidR="00477A1A" w:rsidRPr="00F528FA">
            <w:rPr>
              <w:rFonts w:cstheme="minorHAnsi"/>
              <w:b/>
              <w:sz w:val="18"/>
              <w:szCs w:val="18"/>
            </w:rPr>
            <w:instrText>PAGE  \* Arabic  \* MERGEFORMAT</w:instrText>
          </w:r>
          <w:r w:rsidR="00477A1A" w:rsidRPr="00F528FA">
            <w:rPr>
              <w:rFonts w:cstheme="minorHAnsi"/>
              <w:b/>
              <w:sz w:val="18"/>
              <w:szCs w:val="18"/>
            </w:rPr>
            <w:fldChar w:fldCharType="separate"/>
          </w:r>
          <w:r w:rsidR="00477A1A" w:rsidRPr="00F528FA">
            <w:rPr>
              <w:rFonts w:cstheme="minorHAnsi"/>
              <w:b/>
              <w:sz w:val="18"/>
              <w:szCs w:val="18"/>
            </w:rPr>
            <w:t>1</w:t>
          </w:r>
          <w:r w:rsidR="00477A1A" w:rsidRPr="00F528FA">
            <w:rPr>
              <w:rFonts w:cstheme="minorHAnsi"/>
              <w:b/>
              <w:sz w:val="18"/>
              <w:szCs w:val="18"/>
            </w:rPr>
            <w:fldChar w:fldCharType="end"/>
          </w:r>
          <w:r w:rsidR="00477A1A" w:rsidRPr="00F528FA">
            <w:rPr>
              <w:rFonts w:cstheme="minorHAnsi"/>
              <w:sz w:val="18"/>
              <w:szCs w:val="18"/>
            </w:rPr>
            <w:t xml:space="preserve"> de </w:t>
          </w:r>
          <w:r w:rsidRPr="00F528FA">
            <w:rPr>
              <w:rFonts w:cstheme="minorHAnsi"/>
              <w:b/>
              <w:bCs/>
              <w:sz w:val="18"/>
              <w:szCs w:val="18"/>
            </w:rPr>
            <w:fldChar w:fldCharType="begin"/>
          </w:r>
          <w:r w:rsidRPr="00F528FA">
            <w:rPr>
              <w:rFonts w:cstheme="minorHAnsi"/>
              <w:b/>
              <w:bCs/>
              <w:sz w:val="18"/>
              <w:szCs w:val="18"/>
            </w:rPr>
            <w:instrText xml:space="preserve"> SECTIONPAGES   \* MERGEFORMAT </w:instrText>
          </w:r>
          <w:r w:rsidRPr="00F528FA">
            <w:rPr>
              <w:rFonts w:cstheme="minorHAnsi"/>
              <w:b/>
              <w:bCs/>
              <w:sz w:val="18"/>
              <w:szCs w:val="18"/>
            </w:rPr>
            <w:fldChar w:fldCharType="separate"/>
          </w:r>
          <w:r w:rsidR="003D448D">
            <w:rPr>
              <w:rFonts w:cstheme="minorHAnsi"/>
              <w:b/>
              <w:bCs/>
              <w:noProof/>
              <w:sz w:val="18"/>
              <w:szCs w:val="18"/>
            </w:rPr>
            <w:t>25</w:t>
          </w:r>
          <w:r w:rsidRPr="00F528FA">
            <w:rPr>
              <w:rFonts w:cstheme="minorHAnsi"/>
              <w:b/>
              <w:bCs/>
              <w:sz w:val="18"/>
              <w:szCs w:val="18"/>
            </w:rPr>
            <w:fldChar w:fldCharType="end"/>
          </w:r>
        </w:p>
      </w:tc>
    </w:tr>
  </w:tbl>
  <w:p w14:paraId="339242E9" w14:textId="264FA3DA" w:rsidR="005B31D2" w:rsidRDefault="005B31D2" w:rsidP="0053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22C24" w14:textId="77777777" w:rsidR="00404BD6" w:rsidRDefault="00404BD6" w:rsidP="00AC48E7">
      <w:r>
        <w:separator/>
      </w:r>
    </w:p>
  </w:footnote>
  <w:footnote w:type="continuationSeparator" w:id="0">
    <w:p w14:paraId="7320B13A" w14:textId="77777777" w:rsidR="00404BD6" w:rsidRDefault="00404BD6" w:rsidP="00AC48E7">
      <w:r>
        <w:continuationSeparator/>
      </w:r>
    </w:p>
  </w:footnote>
  <w:footnote w:type="continuationNotice" w:id="1">
    <w:p w14:paraId="4096952D" w14:textId="77777777" w:rsidR="00404BD6" w:rsidRDefault="00404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8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236"/>
      <w:gridCol w:w="2296"/>
      <w:gridCol w:w="236"/>
      <w:gridCol w:w="4509"/>
    </w:tblGrid>
    <w:tr w:rsidR="00D412EE" w:rsidRPr="00F30630" w14:paraId="78D7CC62" w14:textId="77777777" w:rsidTr="00D412EE">
      <w:trPr>
        <w:trHeight w:val="1091"/>
      </w:trPr>
      <w:tc>
        <w:tcPr>
          <w:tcW w:w="1296" w:type="dxa"/>
          <w:vAlign w:val="center"/>
        </w:tcPr>
        <w:p w14:paraId="737EF51D" w14:textId="77777777" w:rsidR="00D412EE" w:rsidRDefault="00D412EE" w:rsidP="00FD3AC1">
          <w:pPr>
            <w:pStyle w:val="Header"/>
            <w:jc w:val="center"/>
          </w:pPr>
          <w:r>
            <w:rPr>
              <w:noProof/>
            </w:rPr>
            <w:drawing>
              <wp:inline distT="0" distB="0" distL="0" distR="0" wp14:anchorId="44AC4010" wp14:editId="1F2271A4">
                <wp:extent cx="679640" cy="531628"/>
                <wp:effectExtent l="0" t="0" r="6350" b="1905"/>
                <wp:docPr id="527167117"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4155" name="Imagen 1" descr="Imagen que contiene Icono&#10;&#10;Descripción generada automáticamente"/>
                        <pic:cNvPicPr/>
                      </pic:nvPicPr>
                      <pic:blipFill>
                        <a:blip r:embed="rId1">
                          <a:clrChange>
                            <a:clrFrom>
                              <a:srgbClr val="E6E6E6"/>
                            </a:clrFrom>
                            <a:clrTo>
                              <a:srgbClr val="E6E6E6">
                                <a:alpha val="0"/>
                              </a:srgbClr>
                            </a:clrTo>
                          </a:clrChange>
                        </a:blip>
                        <a:stretch>
                          <a:fillRect/>
                        </a:stretch>
                      </pic:blipFill>
                      <pic:spPr>
                        <a:xfrm>
                          <a:off x="0" y="0"/>
                          <a:ext cx="706673" cy="552773"/>
                        </a:xfrm>
                        <a:prstGeom prst="rect">
                          <a:avLst/>
                        </a:prstGeom>
                      </pic:spPr>
                    </pic:pic>
                  </a:graphicData>
                </a:graphic>
              </wp:inline>
            </w:drawing>
          </w:r>
        </w:p>
      </w:tc>
      <w:tc>
        <w:tcPr>
          <w:tcW w:w="236" w:type="dxa"/>
        </w:tcPr>
        <w:p w14:paraId="688E492D" w14:textId="77777777" w:rsidR="00D412EE" w:rsidRDefault="00D412EE" w:rsidP="00FD3AC1">
          <w:pPr>
            <w:pStyle w:val="Header"/>
          </w:pPr>
        </w:p>
      </w:tc>
      <w:tc>
        <w:tcPr>
          <w:tcW w:w="2296" w:type="dxa"/>
        </w:tcPr>
        <w:p w14:paraId="359A3610" w14:textId="77777777" w:rsidR="00D412EE" w:rsidRPr="009C6785" w:rsidRDefault="00D412EE" w:rsidP="00FD3AC1">
          <w:pPr>
            <w:pStyle w:val="Header"/>
            <w:spacing w:after="60"/>
            <w:rPr>
              <w:rFonts w:ascii="Georgia" w:hAnsi="Georgia"/>
              <w:color w:val="777777"/>
              <w:sz w:val="20"/>
              <w:szCs w:val="20"/>
            </w:rPr>
          </w:pPr>
          <w:r w:rsidRPr="009C6785">
            <w:rPr>
              <w:rFonts w:ascii="Georgia" w:hAnsi="Georgia"/>
              <w:color w:val="777777"/>
              <w:sz w:val="20"/>
              <w:szCs w:val="20"/>
            </w:rPr>
            <w:t>Universidad de Oviedo</w:t>
          </w:r>
        </w:p>
        <w:p w14:paraId="7818E12C" w14:textId="77777777" w:rsidR="00D412EE" w:rsidRPr="009C6785" w:rsidRDefault="00D412EE" w:rsidP="00FD3AC1">
          <w:pPr>
            <w:pStyle w:val="Header"/>
            <w:spacing w:after="60"/>
            <w:rPr>
              <w:rFonts w:ascii="Georgia" w:hAnsi="Georgia"/>
              <w:color w:val="777777"/>
              <w:sz w:val="20"/>
              <w:szCs w:val="20"/>
            </w:rPr>
          </w:pPr>
          <w:r w:rsidRPr="009C6785">
            <w:rPr>
              <w:rFonts w:ascii="Georgia" w:hAnsi="Georgia"/>
              <w:color w:val="777777"/>
              <w:sz w:val="20"/>
              <w:szCs w:val="20"/>
            </w:rPr>
            <w:t>Universidá d’Uviéu</w:t>
          </w:r>
        </w:p>
        <w:p w14:paraId="6D833B42" w14:textId="77777777" w:rsidR="00D412EE" w:rsidRDefault="00D412EE" w:rsidP="00FD3AC1">
          <w:pPr>
            <w:pStyle w:val="Header"/>
          </w:pPr>
          <w:r w:rsidRPr="009C6785">
            <w:rPr>
              <w:rFonts w:ascii="Georgia" w:hAnsi="Georgia"/>
              <w:color w:val="777777"/>
              <w:sz w:val="20"/>
              <w:szCs w:val="20"/>
            </w:rPr>
            <w:t xml:space="preserve">University </w:t>
          </w:r>
          <w:r w:rsidRPr="00847E07">
            <w:rPr>
              <w:rFonts w:ascii="Georgia" w:hAnsi="Georgia"/>
              <w:color w:val="777777"/>
            </w:rPr>
            <w:t>of Oviedo</w:t>
          </w:r>
        </w:p>
      </w:tc>
      <w:tc>
        <w:tcPr>
          <w:tcW w:w="236" w:type="dxa"/>
        </w:tcPr>
        <w:p w14:paraId="5E8550EE" w14:textId="77777777" w:rsidR="00D412EE" w:rsidRDefault="00D412EE" w:rsidP="00FD3AC1">
          <w:pPr>
            <w:pStyle w:val="Header"/>
          </w:pPr>
        </w:p>
      </w:tc>
      <w:tc>
        <w:tcPr>
          <w:tcW w:w="4509" w:type="dxa"/>
          <w:vAlign w:val="center"/>
        </w:tcPr>
        <w:p w14:paraId="3B7EA157" w14:textId="77777777" w:rsidR="0079645B" w:rsidRDefault="0079645B" w:rsidP="0079645B">
          <w:pPr>
            <w:pStyle w:val="Header"/>
            <w:jc w:val="right"/>
            <w:rPr>
              <w:rFonts w:ascii="Georgia" w:hAnsi="Georgia"/>
              <w:color w:val="777777"/>
              <w:sz w:val="20"/>
              <w:szCs w:val="32"/>
            </w:rPr>
          </w:pPr>
          <w:r>
            <w:rPr>
              <w:rFonts w:ascii="Georgia" w:hAnsi="Georgia"/>
              <w:color w:val="777777"/>
              <w:sz w:val="20"/>
              <w:szCs w:val="32"/>
            </w:rPr>
            <w:t>Alejandro Campa Martínez</w:t>
          </w:r>
          <w:r w:rsidR="00D2679E">
            <w:rPr>
              <w:rFonts w:ascii="Georgia" w:hAnsi="Georgia"/>
              <w:color w:val="777777"/>
              <w:sz w:val="20"/>
              <w:szCs w:val="32"/>
            </w:rPr>
            <w:t xml:space="preserve"> UO282874</w:t>
          </w:r>
        </w:p>
        <w:p w14:paraId="04004925" w14:textId="77777777" w:rsidR="0079645B" w:rsidRDefault="0079645B" w:rsidP="0079645B">
          <w:pPr>
            <w:pStyle w:val="Header"/>
            <w:jc w:val="right"/>
            <w:rPr>
              <w:rFonts w:ascii="Georgia" w:hAnsi="Georgia"/>
              <w:color w:val="777777"/>
              <w:sz w:val="20"/>
              <w:szCs w:val="32"/>
            </w:rPr>
          </w:pPr>
          <w:r>
            <w:rPr>
              <w:rFonts w:ascii="Georgia" w:hAnsi="Georgia"/>
              <w:color w:val="777777"/>
              <w:sz w:val="20"/>
              <w:szCs w:val="32"/>
            </w:rPr>
            <w:t xml:space="preserve">Dana Álvarez Murillo </w:t>
          </w:r>
          <w:r w:rsidR="00D2679E">
            <w:rPr>
              <w:rFonts w:ascii="Georgia" w:hAnsi="Georgia"/>
              <w:color w:val="777777"/>
              <w:sz w:val="20"/>
              <w:szCs w:val="32"/>
            </w:rPr>
            <w:t>UO278249</w:t>
          </w:r>
        </w:p>
        <w:p w14:paraId="1A02CF4F" w14:textId="77777777" w:rsidR="00F30630" w:rsidRPr="002740EF" w:rsidRDefault="00F30630" w:rsidP="0079645B">
          <w:pPr>
            <w:pStyle w:val="Header"/>
            <w:jc w:val="right"/>
            <w:rPr>
              <w:rFonts w:ascii="Georgia" w:hAnsi="Georgia"/>
              <w:color w:val="777777"/>
              <w:sz w:val="20"/>
              <w:szCs w:val="32"/>
            </w:rPr>
          </w:pPr>
          <w:r>
            <w:rPr>
              <w:rFonts w:ascii="Georgia" w:hAnsi="Georgia"/>
              <w:color w:val="777777"/>
              <w:sz w:val="20"/>
              <w:szCs w:val="32"/>
            </w:rPr>
            <w:t>Omar Teixeira González UO281847</w:t>
          </w:r>
        </w:p>
      </w:tc>
    </w:tr>
    <w:tr w:rsidR="005B31D2" w:rsidRPr="00F30630" w14:paraId="070F485E" w14:textId="77777777" w:rsidTr="00FD3AC1">
      <w:tc>
        <w:tcPr>
          <w:tcW w:w="1296" w:type="dxa"/>
          <w:tcBorders>
            <w:bottom w:val="single" w:sz="8" w:space="0" w:color="777777"/>
          </w:tcBorders>
        </w:tcPr>
        <w:p w14:paraId="09C8BEC5" w14:textId="77777777" w:rsidR="005B31D2" w:rsidRPr="002740EF" w:rsidRDefault="005B31D2" w:rsidP="00FD3AC1">
          <w:pPr>
            <w:pStyle w:val="Header"/>
            <w:rPr>
              <w:sz w:val="4"/>
              <w:szCs w:val="4"/>
            </w:rPr>
          </w:pPr>
        </w:p>
      </w:tc>
      <w:tc>
        <w:tcPr>
          <w:tcW w:w="236" w:type="dxa"/>
        </w:tcPr>
        <w:p w14:paraId="754B4615" w14:textId="77777777" w:rsidR="005B31D2" w:rsidRPr="002740EF" w:rsidRDefault="005B31D2" w:rsidP="00FD3AC1">
          <w:pPr>
            <w:pStyle w:val="Header"/>
            <w:rPr>
              <w:sz w:val="4"/>
              <w:szCs w:val="4"/>
            </w:rPr>
          </w:pPr>
        </w:p>
      </w:tc>
      <w:tc>
        <w:tcPr>
          <w:tcW w:w="2296" w:type="dxa"/>
          <w:tcBorders>
            <w:bottom w:val="single" w:sz="36" w:space="0" w:color="B86125"/>
          </w:tcBorders>
        </w:tcPr>
        <w:p w14:paraId="63CC8E82" w14:textId="77777777" w:rsidR="005B31D2" w:rsidRPr="002740EF" w:rsidRDefault="005B31D2" w:rsidP="00FD3AC1">
          <w:pPr>
            <w:pStyle w:val="Header"/>
            <w:rPr>
              <w:sz w:val="4"/>
              <w:szCs w:val="4"/>
            </w:rPr>
          </w:pPr>
        </w:p>
      </w:tc>
      <w:tc>
        <w:tcPr>
          <w:tcW w:w="236" w:type="dxa"/>
        </w:tcPr>
        <w:p w14:paraId="39840D3C" w14:textId="77777777" w:rsidR="005B31D2" w:rsidRPr="002740EF" w:rsidRDefault="005B31D2" w:rsidP="00FD3AC1">
          <w:pPr>
            <w:pStyle w:val="Header"/>
            <w:rPr>
              <w:sz w:val="4"/>
              <w:szCs w:val="4"/>
            </w:rPr>
          </w:pPr>
        </w:p>
      </w:tc>
      <w:tc>
        <w:tcPr>
          <w:tcW w:w="4509" w:type="dxa"/>
          <w:tcBorders>
            <w:bottom w:val="single" w:sz="8" w:space="0" w:color="777777"/>
          </w:tcBorders>
        </w:tcPr>
        <w:p w14:paraId="19FC81E1" w14:textId="77777777" w:rsidR="005B31D2" w:rsidRPr="002740EF" w:rsidRDefault="005B31D2" w:rsidP="00FD3AC1">
          <w:pPr>
            <w:pStyle w:val="Header"/>
            <w:rPr>
              <w:sz w:val="4"/>
              <w:szCs w:val="4"/>
            </w:rPr>
          </w:pPr>
        </w:p>
      </w:tc>
    </w:tr>
  </w:tbl>
  <w:p w14:paraId="7AC1EFF6" w14:textId="77777777" w:rsidR="005B31D2" w:rsidRPr="002740EF" w:rsidRDefault="005B31D2" w:rsidP="00FD3A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C69C9" w14:textId="249BB9C1" w:rsidR="009C25B7" w:rsidRDefault="009C25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8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236"/>
      <w:gridCol w:w="2296"/>
      <w:gridCol w:w="236"/>
      <w:gridCol w:w="4509"/>
    </w:tblGrid>
    <w:tr w:rsidR="00D412EE" w:rsidRPr="00F30630" w14:paraId="3C65848D" w14:textId="77777777" w:rsidTr="00D412EE">
      <w:trPr>
        <w:trHeight w:val="1091"/>
      </w:trPr>
      <w:tc>
        <w:tcPr>
          <w:tcW w:w="1296" w:type="dxa"/>
          <w:vAlign w:val="center"/>
        </w:tcPr>
        <w:p w14:paraId="44C92432" w14:textId="77777777" w:rsidR="00D412EE" w:rsidRDefault="00D412EE" w:rsidP="00FD3AC1">
          <w:pPr>
            <w:pStyle w:val="Header"/>
            <w:jc w:val="center"/>
          </w:pPr>
          <w:r>
            <w:rPr>
              <w:noProof/>
            </w:rPr>
            <w:drawing>
              <wp:inline distT="0" distB="0" distL="0" distR="0" wp14:anchorId="44AC4010" wp14:editId="1F2271A4">
                <wp:extent cx="679640" cy="531628"/>
                <wp:effectExtent l="0" t="0" r="6350" b="1905"/>
                <wp:docPr id="83500126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4155" name="Imagen 1" descr="Imagen que contiene Icono&#10;&#10;Descripción generada automáticamente"/>
                        <pic:cNvPicPr/>
                      </pic:nvPicPr>
                      <pic:blipFill>
                        <a:blip r:embed="rId1">
                          <a:clrChange>
                            <a:clrFrom>
                              <a:srgbClr val="E6E6E6"/>
                            </a:clrFrom>
                            <a:clrTo>
                              <a:srgbClr val="E6E6E6">
                                <a:alpha val="0"/>
                              </a:srgbClr>
                            </a:clrTo>
                          </a:clrChange>
                        </a:blip>
                        <a:stretch>
                          <a:fillRect/>
                        </a:stretch>
                      </pic:blipFill>
                      <pic:spPr>
                        <a:xfrm>
                          <a:off x="0" y="0"/>
                          <a:ext cx="706673" cy="552773"/>
                        </a:xfrm>
                        <a:prstGeom prst="rect">
                          <a:avLst/>
                        </a:prstGeom>
                      </pic:spPr>
                    </pic:pic>
                  </a:graphicData>
                </a:graphic>
              </wp:inline>
            </w:drawing>
          </w:r>
        </w:p>
      </w:tc>
      <w:tc>
        <w:tcPr>
          <w:tcW w:w="236" w:type="dxa"/>
        </w:tcPr>
        <w:p w14:paraId="737E6987" w14:textId="77777777" w:rsidR="00D412EE" w:rsidRDefault="00D412EE" w:rsidP="00FD3AC1">
          <w:pPr>
            <w:pStyle w:val="Header"/>
          </w:pPr>
        </w:p>
      </w:tc>
      <w:tc>
        <w:tcPr>
          <w:tcW w:w="2296" w:type="dxa"/>
        </w:tcPr>
        <w:p w14:paraId="53A3584D" w14:textId="77777777" w:rsidR="00D412EE" w:rsidRPr="009C6785" w:rsidRDefault="00D412EE" w:rsidP="00FD3AC1">
          <w:pPr>
            <w:pStyle w:val="Header"/>
            <w:spacing w:after="60"/>
            <w:rPr>
              <w:rFonts w:ascii="Georgia" w:hAnsi="Georgia"/>
              <w:color w:val="777777"/>
              <w:sz w:val="20"/>
              <w:szCs w:val="20"/>
            </w:rPr>
          </w:pPr>
          <w:r w:rsidRPr="009C6785">
            <w:rPr>
              <w:rFonts w:ascii="Georgia" w:hAnsi="Georgia"/>
              <w:color w:val="777777"/>
              <w:sz w:val="20"/>
              <w:szCs w:val="20"/>
            </w:rPr>
            <w:t>Universidad de Oviedo</w:t>
          </w:r>
        </w:p>
        <w:p w14:paraId="3C7F7058" w14:textId="77777777" w:rsidR="00D412EE" w:rsidRPr="009C6785" w:rsidRDefault="00D412EE" w:rsidP="00FD3AC1">
          <w:pPr>
            <w:pStyle w:val="Header"/>
            <w:spacing w:after="60"/>
            <w:rPr>
              <w:rFonts w:ascii="Georgia" w:hAnsi="Georgia"/>
              <w:color w:val="777777"/>
              <w:sz w:val="20"/>
              <w:szCs w:val="20"/>
            </w:rPr>
          </w:pPr>
          <w:r w:rsidRPr="009C6785">
            <w:rPr>
              <w:rFonts w:ascii="Georgia" w:hAnsi="Georgia"/>
              <w:color w:val="777777"/>
              <w:sz w:val="20"/>
              <w:szCs w:val="20"/>
            </w:rPr>
            <w:t>Universidá d’Uviéu</w:t>
          </w:r>
        </w:p>
        <w:p w14:paraId="0005A8CE" w14:textId="77777777" w:rsidR="00D412EE" w:rsidRDefault="00D412EE" w:rsidP="00FD3AC1">
          <w:pPr>
            <w:pStyle w:val="Header"/>
          </w:pPr>
          <w:r w:rsidRPr="009C6785">
            <w:rPr>
              <w:rFonts w:ascii="Georgia" w:hAnsi="Georgia"/>
              <w:color w:val="777777"/>
              <w:sz w:val="20"/>
              <w:szCs w:val="20"/>
            </w:rPr>
            <w:t xml:space="preserve">University </w:t>
          </w:r>
          <w:r w:rsidRPr="00847E07">
            <w:rPr>
              <w:rFonts w:ascii="Georgia" w:hAnsi="Georgia"/>
              <w:color w:val="777777"/>
            </w:rPr>
            <w:t>of Oviedo</w:t>
          </w:r>
        </w:p>
      </w:tc>
      <w:tc>
        <w:tcPr>
          <w:tcW w:w="236" w:type="dxa"/>
        </w:tcPr>
        <w:p w14:paraId="7429893A" w14:textId="77777777" w:rsidR="00D412EE" w:rsidRDefault="00D412EE" w:rsidP="00FD3AC1">
          <w:pPr>
            <w:pStyle w:val="Header"/>
          </w:pPr>
        </w:p>
      </w:tc>
      <w:tc>
        <w:tcPr>
          <w:tcW w:w="4509" w:type="dxa"/>
          <w:vAlign w:val="center"/>
        </w:tcPr>
        <w:p w14:paraId="2F50D5D2" w14:textId="3647F06E" w:rsidR="0079645B" w:rsidRDefault="0079645B" w:rsidP="0079645B">
          <w:pPr>
            <w:pStyle w:val="Header"/>
            <w:jc w:val="right"/>
            <w:rPr>
              <w:rFonts w:ascii="Georgia" w:hAnsi="Georgia"/>
              <w:color w:val="777777"/>
              <w:sz w:val="20"/>
              <w:szCs w:val="32"/>
            </w:rPr>
          </w:pPr>
          <w:r>
            <w:rPr>
              <w:rFonts w:ascii="Georgia" w:hAnsi="Georgia"/>
              <w:color w:val="777777"/>
              <w:sz w:val="20"/>
              <w:szCs w:val="32"/>
            </w:rPr>
            <w:t>Alejandro Campa Martínez</w:t>
          </w:r>
          <w:r w:rsidR="00D2679E">
            <w:rPr>
              <w:rFonts w:ascii="Georgia" w:hAnsi="Georgia"/>
              <w:color w:val="777777"/>
              <w:sz w:val="20"/>
              <w:szCs w:val="32"/>
            </w:rPr>
            <w:t xml:space="preserve"> UO282874</w:t>
          </w:r>
        </w:p>
        <w:p w14:paraId="066ABDF1" w14:textId="787EFCC8" w:rsidR="0079645B" w:rsidRDefault="0079645B" w:rsidP="0079645B">
          <w:pPr>
            <w:pStyle w:val="Header"/>
            <w:jc w:val="right"/>
            <w:rPr>
              <w:rFonts w:ascii="Georgia" w:hAnsi="Georgia"/>
              <w:color w:val="777777"/>
              <w:sz w:val="20"/>
              <w:szCs w:val="32"/>
            </w:rPr>
          </w:pPr>
          <w:r>
            <w:rPr>
              <w:rFonts w:ascii="Georgia" w:hAnsi="Georgia"/>
              <w:color w:val="777777"/>
              <w:sz w:val="20"/>
              <w:szCs w:val="32"/>
            </w:rPr>
            <w:t xml:space="preserve">Dana Álvarez Murillo </w:t>
          </w:r>
          <w:r w:rsidR="00D2679E">
            <w:rPr>
              <w:rFonts w:ascii="Georgia" w:hAnsi="Georgia"/>
              <w:color w:val="777777"/>
              <w:sz w:val="20"/>
              <w:szCs w:val="32"/>
            </w:rPr>
            <w:t>UO278249</w:t>
          </w:r>
        </w:p>
        <w:p w14:paraId="78825E38" w14:textId="50BAF4DE" w:rsidR="00F30630" w:rsidRPr="002740EF" w:rsidRDefault="00F30630" w:rsidP="0079645B">
          <w:pPr>
            <w:pStyle w:val="Header"/>
            <w:jc w:val="right"/>
            <w:rPr>
              <w:rFonts w:ascii="Georgia" w:hAnsi="Georgia"/>
              <w:color w:val="777777"/>
              <w:sz w:val="20"/>
              <w:szCs w:val="32"/>
            </w:rPr>
          </w:pPr>
          <w:r>
            <w:rPr>
              <w:rFonts w:ascii="Georgia" w:hAnsi="Georgia"/>
              <w:color w:val="777777"/>
              <w:sz w:val="20"/>
              <w:szCs w:val="32"/>
            </w:rPr>
            <w:t>Omar Teixeira González UO281847</w:t>
          </w:r>
        </w:p>
      </w:tc>
    </w:tr>
    <w:tr w:rsidR="005B31D2" w:rsidRPr="00F30630" w14:paraId="036953D6" w14:textId="77777777" w:rsidTr="00FD3AC1">
      <w:tc>
        <w:tcPr>
          <w:tcW w:w="1296" w:type="dxa"/>
          <w:tcBorders>
            <w:bottom w:val="single" w:sz="8" w:space="0" w:color="777777"/>
          </w:tcBorders>
        </w:tcPr>
        <w:p w14:paraId="46105B10" w14:textId="77777777" w:rsidR="005B31D2" w:rsidRPr="002740EF" w:rsidRDefault="005B31D2" w:rsidP="00FD3AC1">
          <w:pPr>
            <w:pStyle w:val="Header"/>
            <w:rPr>
              <w:sz w:val="4"/>
              <w:szCs w:val="4"/>
            </w:rPr>
          </w:pPr>
        </w:p>
      </w:tc>
      <w:tc>
        <w:tcPr>
          <w:tcW w:w="236" w:type="dxa"/>
        </w:tcPr>
        <w:p w14:paraId="7C82419C" w14:textId="77777777" w:rsidR="005B31D2" w:rsidRPr="002740EF" w:rsidRDefault="005B31D2" w:rsidP="00FD3AC1">
          <w:pPr>
            <w:pStyle w:val="Header"/>
            <w:rPr>
              <w:sz w:val="4"/>
              <w:szCs w:val="4"/>
            </w:rPr>
          </w:pPr>
        </w:p>
      </w:tc>
      <w:tc>
        <w:tcPr>
          <w:tcW w:w="2296" w:type="dxa"/>
          <w:tcBorders>
            <w:bottom w:val="single" w:sz="36" w:space="0" w:color="B86125"/>
          </w:tcBorders>
        </w:tcPr>
        <w:p w14:paraId="2C1C04D8" w14:textId="77777777" w:rsidR="005B31D2" w:rsidRPr="002740EF" w:rsidRDefault="005B31D2" w:rsidP="00FD3AC1">
          <w:pPr>
            <w:pStyle w:val="Header"/>
            <w:rPr>
              <w:sz w:val="4"/>
              <w:szCs w:val="4"/>
            </w:rPr>
          </w:pPr>
        </w:p>
      </w:tc>
      <w:tc>
        <w:tcPr>
          <w:tcW w:w="236" w:type="dxa"/>
        </w:tcPr>
        <w:p w14:paraId="49F2A005" w14:textId="77777777" w:rsidR="005B31D2" w:rsidRPr="002740EF" w:rsidRDefault="005B31D2" w:rsidP="00FD3AC1">
          <w:pPr>
            <w:pStyle w:val="Header"/>
            <w:rPr>
              <w:sz w:val="4"/>
              <w:szCs w:val="4"/>
            </w:rPr>
          </w:pPr>
        </w:p>
      </w:tc>
      <w:tc>
        <w:tcPr>
          <w:tcW w:w="4509" w:type="dxa"/>
          <w:tcBorders>
            <w:bottom w:val="single" w:sz="8" w:space="0" w:color="777777"/>
          </w:tcBorders>
        </w:tcPr>
        <w:p w14:paraId="7BF1B994" w14:textId="77777777" w:rsidR="005B31D2" w:rsidRPr="002740EF" w:rsidRDefault="005B31D2" w:rsidP="00FD3AC1">
          <w:pPr>
            <w:pStyle w:val="Header"/>
            <w:rPr>
              <w:sz w:val="4"/>
              <w:szCs w:val="4"/>
            </w:rPr>
          </w:pPr>
        </w:p>
      </w:tc>
    </w:tr>
  </w:tbl>
  <w:p w14:paraId="522BF204" w14:textId="77777777" w:rsidR="005B31D2" w:rsidRPr="002740EF" w:rsidRDefault="005B31D2" w:rsidP="00FD3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41"/>
    <w:multiLevelType w:val="hybridMultilevel"/>
    <w:tmpl w:val="FDC61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208D2"/>
    <w:multiLevelType w:val="hybridMultilevel"/>
    <w:tmpl w:val="32E86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B5358B"/>
    <w:multiLevelType w:val="hybridMultilevel"/>
    <w:tmpl w:val="AF40D3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720C5F"/>
    <w:multiLevelType w:val="hybridMultilevel"/>
    <w:tmpl w:val="6F3A9F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3393616"/>
    <w:multiLevelType w:val="multilevel"/>
    <w:tmpl w:val="32CC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575B7"/>
    <w:multiLevelType w:val="hybridMultilevel"/>
    <w:tmpl w:val="5CACB7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1605D3"/>
    <w:multiLevelType w:val="hybridMultilevel"/>
    <w:tmpl w:val="EE46B3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A160C7"/>
    <w:multiLevelType w:val="hybridMultilevel"/>
    <w:tmpl w:val="E1C6F0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2E1C8B"/>
    <w:multiLevelType w:val="hybridMultilevel"/>
    <w:tmpl w:val="8716C6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0F9062E"/>
    <w:multiLevelType w:val="hybridMultilevel"/>
    <w:tmpl w:val="3DB26016"/>
    <w:lvl w:ilvl="0" w:tplc="BB2C2BAC">
      <w:start w:val="1"/>
      <w:numFmt w:val="decimal"/>
      <w:lvlText w:val="Q%1:"/>
      <w:lvlJc w:val="left"/>
      <w:pPr>
        <w:ind w:left="720" w:hanging="360"/>
      </w:pPr>
      <w:rPr>
        <w:rFonts w:hint="default"/>
        <w:b/>
        <w:bCs/>
      </w:rPr>
    </w:lvl>
    <w:lvl w:ilvl="1" w:tplc="D9007204">
      <w:start w:val="1"/>
      <w:numFmt w:val="decimal"/>
      <w:lvlText w:val="A%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58415C"/>
    <w:multiLevelType w:val="hybridMultilevel"/>
    <w:tmpl w:val="2B7452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ACA1098"/>
    <w:multiLevelType w:val="hybridMultilevel"/>
    <w:tmpl w:val="48C0424A"/>
    <w:lvl w:ilvl="0" w:tplc="62D26F6E">
      <w:start w:val="1"/>
      <w:numFmt w:val="decimal"/>
      <w:lvlText w:val="A%1:"/>
      <w:lvlJc w:val="left"/>
      <w:pPr>
        <w:ind w:left="1080" w:hanging="360"/>
      </w:pPr>
      <w:rPr>
        <w:rFonts w:hint="default"/>
        <w:b/>
        <w:bCs/>
        <w:i/>
        <w:i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BD46865"/>
    <w:multiLevelType w:val="hybridMultilevel"/>
    <w:tmpl w:val="74042F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D830D4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6575D1"/>
    <w:multiLevelType w:val="hybridMultilevel"/>
    <w:tmpl w:val="3F7E2A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7C33C6C"/>
    <w:multiLevelType w:val="hybridMultilevel"/>
    <w:tmpl w:val="5BAE94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1100CD9"/>
    <w:multiLevelType w:val="hybridMultilevel"/>
    <w:tmpl w:val="6B0871F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3495713"/>
    <w:multiLevelType w:val="hybridMultilevel"/>
    <w:tmpl w:val="8E142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815446"/>
    <w:multiLevelType w:val="hybridMultilevel"/>
    <w:tmpl w:val="84A2AD1E"/>
    <w:lvl w:ilvl="0" w:tplc="0916DBE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87C6701"/>
    <w:multiLevelType w:val="hybridMultilevel"/>
    <w:tmpl w:val="C694C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8A1935"/>
    <w:multiLevelType w:val="hybridMultilevel"/>
    <w:tmpl w:val="844CC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E77160"/>
    <w:multiLevelType w:val="hybridMultilevel"/>
    <w:tmpl w:val="6A325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1555E8"/>
    <w:multiLevelType w:val="hybridMultilevel"/>
    <w:tmpl w:val="B68CC3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56D1A99"/>
    <w:multiLevelType w:val="hybridMultilevel"/>
    <w:tmpl w:val="1AE2A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5623702">
    <w:abstractNumId w:val="13"/>
  </w:num>
  <w:num w:numId="2" w16cid:durableId="1746877981">
    <w:abstractNumId w:val="9"/>
  </w:num>
  <w:num w:numId="3" w16cid:durableId="349844140">
    <w:abstractNumId w:val="11"/>
  </w:num>
  <w:num w:numId="4" w16cid:durableId="1537425722">
    <w:abstractNumId w:val="0"/>
  </w:num>
  <w:num w:numId="5" w16cid:durableId="1681930228">
    <w:abstractNumId w:val="12"/>
  </w:num>
  <w:num w:numId="6" w16cid:durableId="880046515">
    <w:abstractNumId w:val="8"/>
  </w:num>
  <w:num w:numId="7" w16cid:durableId="220292574">
    <w:abstractNumId w:val="16"/>
  </w:num>
  <w:num w:numId="8" w16cid:durableId="1084645974">
    <w:abstractNumId w:val="15"/>
  </w:num>
  <w:num w:numId="9" w16cid:durableId="1877429533">
    <w:abstractNumId w:val="5"/>
  </w:num>
  <w:num w:numId="10" w16cid:durableId="288711619">
    <w:abstractNumId w:val="2"/>
  </w:num>
  <w:num w:numId="11" w16cid:durableId="1486894791">
    <w:abstractNumId w:val="14"/>
  </w:num>
  <w:num w:numId="12" w16cid:durableId="113259939">
    <w:abstractNumId w:val="20"/>
  </w:num>
  <w:num w:numId="13" w16cid:durableId="1841000238">
    <w:abstractNumId w:val="6"/>
  </w:num>
  <w:num w:numId="14" w16cid:durableId="1311712127">
    <w:abstractNumId w:val="22"/>
  </w:num>
  <w:num w:numId="15" w16cid:durableId="381683464">
    <w:abstractNumId w:val="21"/>
  </w:num>
  <w:num w:numId="16" w16cid:durableId="1665088912">
    <w:abstractNumId w:val="23"/>
  </w:num>
  <w:num w:numId="17" w16cid:durableId="642857716">
    <w:abstractNumId w:val="19"/>
  </w:num>
  <w:num w:numId="18" w16cid:durableId="2044481526">
    <w:abstractNumId w:val="17"/>
  </w:num>
  <w:num w:numId="19" w16cid:durableId="804854075">
    <w:abstractNumId w:val="10"/>
  </w:num>
  <w:num w:numId="20" w16cid:durableId="1829977071">
    <w:abstractNumId w:val="1"/>
  </w:num>
  <w:num w:numId="21" w16cid:durableId="2054304607">
    <w:abstractNumId w:val="3"/>
  </w:num>
  <w:num w:numId="22" w16cid:durableId="807938911">
    <w:abstractNumId w:val="4"/>
  </w:num>
  <w:num w:numId="23" w16cid:durableId="2047557999">
    <w:abstractNumId w:val="18"/>
  </w:num>
  <w:num w:numId="24" w16cid:durableId="6327104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03F60"/>
    <w:rsid w:val="00004C75"/>
    <w:rsid w:val="00005536"/>
    <w:rsid w:val="000059F9"/>
    <w:rsid w:val="000061FF"/>
    <w:rsid w:val="00007FC9"/>
    <w:rsid w:val="00011FD4"/>
    <w:rsid w:val="00014DC1"/>
    <w:rsid w:val="000150FF"/>
    <w:rsid w:val="00016BDA"/>
    <w:rsid w:val="000172EA"/>
    <w:rsid w:val="00021C4A"/>
    <w:rsid w:val="0002739F"/>
    <w:rsid w:val="00031F4F"/>
    <w:rsid w:val="000323CE"/>
    <w:rsid w:val="00035031"/>
    <w:rsid w:val="00036337"/>
    <w:rsid w:val="00037794"/>
    <w:rsid w:val="00037796"/>
    <w:rsid w:val="00037AEA"/>
    <w:rsid w:val="000407AA"/>
    <w:rsid w:val="000422DE"/>
    <w:rsid w:val="0004274A"/>
    <w:rsid w:val="00043291"/>
    <w:rsid w:val="00043359"/>
    <w:rsid w:val="000445A2"/>
    <w:rsid w:val="00047434"/>
    <w:rsid w:val="000514B5"/>
    <w:rsid w:val="000519F2"/>
    <w:rsid w:val="00051CF4"/>
    <w:rsid w:val="00051FD6"/>
    <w:rsid w:val="00052883"/>
    <w:rsid w:val="00054BA2"/>
    <w:rsid w:val="00054F8E"/>
    <w:rsid w:val="0005622A"/>
    <w:rsid w:val="00057A2F"/>
    <w:rsid w:val="00057C0F"/>
    <w:rsid w:val="000616CF"/>
    <w:rsid w:val="000622DA"/>
    <w:rsid w:val="0006343C"/>
    <w:rsid w:val="00063C02"/>
    <w:rsid w:val="00066A45"/>
    <w:rsid w:val="00070563"/>
    <w:rsid w:val="00072684"/>
    <w:rsid w:val="00073521"/>
    <w:rsid w:val="00073A28"/>
    <w:rsid w:val="00073E0E"/>
    <w:rsid w:val="000747D7"/>
    <w:rsid w:val="00075400"/>
    <w:rsid w:val="00076E6B"/>
    <w:rsid w:val="00080D6D"/>
    <w:rsid w:val="00083C3F"/>
    <w:rsid w:val="00084061"/>
    <w:rsid w:val="00092064"/>
    <w:rsid w:val="000931E8"/>
    <w:rsid w:val="00094C88"/>
    <w:rsid w:val="0009525C"/>
    <w:rsid w:val="00095D00"/>
    <w:rsid w:val="000A162A"/>
    <w:rsid w:val="000A30AD"/>
    <w:rsid w:val="000A37BC"/>
    <w:rsid w:val="000A39FC"/>
    <w:rsid w:val="000A47D3"/>
    <w:rsid w:val="000A5AD2"/>
    <w:rsid w:val="000B0541"/>
    <w:rsid w:val="000B33B1"/>
    <w:rsid w:val="000B4D1E"/>
    <w:rsid w:val="000B56DC"/>
    <w:rsid w:val="000C02E3"/>
    <w:rsid w:val="000C03C6"/>
    <w:rsid w:val="000C0AFB"/>
    <w:rsid w:val="000C15CB"/>
    <w:rsid w:val="000C2E09"/>
    <w:rsid w:val="000C414E"/>
    <w:rsid w:val="000C4AEC"/>
    <w:rsid w:val="000C53F7"/>
    <w:rsid w:val="000C5554"/>
    <w:rsid w:val="000C5716"/>
    <w:rsid w:val="000C639B"/>
    <w:rsid w:val="000D0A57"/>
    <w:rsid w:val="000D0AE3"/>
    <w:rsid w:val="000D0D14"/>
    <w:rsid w:val="000D11C0"/>
    <w:rsid w:val="000D12D4"/>
    <w:rsid w:val="000D4960"/>
    <w:rsid w:val="000D64AC"/>
    <w:rsid w:val="000D65AD"/>
    <w:rsid w:val="000D6712"/>
    <w:rsid w:val="000E1248"/>
    <w:rsid w:val="000E1397"/>
    <w:rsid w:val="000E4A8D"/>
    <w:rsid w:val="000F02B7"/>
    <w:rsid w:val="000F0974"/>
    <w:rsid w:val="000F09E9"/>
    <w:rsid w:val="000F2D89"/>
    <w:rsid w:val="000F4C68"/>
    <w:rsid w:val="000F4D9B"/>
    <w:rsid w:val="000F5A70"/>
    <w:rsid w:val="001002D1"/>
    <w:rsid w:val="0010076D"/>
    <w:rsid w:val="00100DC5"/>
    <w:rsid w:val="001016C1"/>
    <w:rsid w:val="00101E4F"/>
    <w:rsid w:val="001025BF"/>
    <w:rsid w:val="00103CFB"/>
    <w:rsid w:val="0010529B"/>
    <w:rsid w:val="00106BE8"/>
    <w:rsid w:val="00111263"/>
    <w:rsid w:val="00112CFE"/>
    <w:rsid w:val="00113ADB"/>
    <w:rsid w:val="00114018"/>
    <w:rsid w:val="00115904"/>
    <w:rsid w:val="00117437"/>
    <w:rsid w:val="00117857"/>
    <w:rsid w:val="00117A9B"/>
    <w:rsid w:val="00120640"/>
    <w:rsid w:val="00123267"/>
    <w:rsid w:val="00123EA2"/>
    <w:rsid w:val="0012412A"/>
    <w:rsid w:val="00124FDC"/>
    <w:rsid w:val="0012560E"/>
    <w:rsid w:val="00126C4D"/>
    <w:rsid w:val="0012727D"/>
    <w:rsid w:val="0013170C"/>
    <w:rsid w:val="001323C7"/>
    <w:rsid w:val="001349CD"/>
    <w:rsid w:val="001365C5"/>
    <w:rsid w:val="00136B83"/>
    <w:rsid w:val="001407FE"/>
    <w:rsid w:val="001418F4"/>
    <w:rsid w:val="00141AAA"/>
    <w:rsid w:val="00142B77"/>
    <w:rsid w:val="00142EB1"/>
    <w:rsid w:val="0014356A"/>
    <w:rsid w:val="00143ADB"/>
    <w:rsid w:val="00144136"/>
    <w:rsid w:val="00144AF1"/>
    <w:rsid w:val="0014541C"/>
    <w:rsid w:val="001456F2"/>
    <w:rsid w:val="0014643F"/>
    <w:rsid w:val="001466B0"/>
    <w:rsid w:val="001467BC"/>
    <w:rsid w:val="00146D7F"/>
    <w:rsid w:val="00146FD0"/>
    <w:rsid w:val="00147F38"/>
    <w:rsid w:val="00150591"/>
    <w:rsid w:val="00150D89"/>
    <w:rsid w:val="00151A80"/>
    <w:rsid w:val="00152BBE"/>
    <w:rsid w:val="0015507F"/>
    <w:rsid w:val="001624D0"/>
    <w:rsid w:val="00162760"/>
    <w:rsid w:val="00162B0E"/>
    <w:rsid w:val="00162C80"/>
    <w:rsid w:val="001647AA"/>
    <w:rsid w:val="00164FB0"/>
    <w:rsid w:val="00165314"/>
    <w:rsid w:val="0016599A"/>
    <w:rsid w:val="00174DAB"/>
    <w:rsid w:val="00175873"/>
    <w:rsid w:val="00176833"/>
    <w:rsid w:val="001773CD"/>
    <w:rsid w:val="001807A3"/>
    <w:rsid w:val="001810C4"/>
    <w:rsid w:val="0018230E"/>
    <w:rsid w:val="001827F0"/>
    <w:rsid w:val="00186CDC"/>
    <w:rsid w:val="0019320B"/>
    <w:rsid w:val="001971A3"/>
    <w:rsid w:val="0019747D"/>
    <w:rsid w:val="001975E7"/>
    <w:rsid w:val="001A0D00"/>
    <w:rsid w:val="001A21C6"/>
    <w:rsid w:val="001A4A3E"/>
    <w:rsid w:val="001B0759"/>
    <w:rsid w:val="001B39A4"/>
    <w:rsid w:val="001B454B"/>
    <w:rsid w:val="001B51B6"/>
    <w:rsid w:val="001B5959"/>
    <w:rsid w:val="001B7D0A"/>
    <w:rsid w:val="001C11C1"/>
    <w:rsid w:val="001C3117"/>
    <w:rsid w:val="001C39A3"/>
    <w:rsid w:val="001C5F36"/>
    <w:rsid w:val="001D0464"/>
    <w:rsid w:val="001D0B82"/>
    <w:rsid w:val="001D280D"/>
    <w:rsid w:val="001D344A"/>
    <w:rsid w:val="001D42BE"/>
    <w:rsid w:val="001D5379"/>
    <w:rsid w:val="001D5734"/>
    <w:rsid w:val="001D739E"/>
    <w:rsid w:val="001D780D"/>
    <w:rsid w:val="001D78A2"/>
    <w:rsid w:val="001D7BCB"/>
    <w:rsid w:val="001E1514"/>
    <w:rsid w:val="001E1CE5"/>
    <w:rsid w:val="001E1D17"/>
    <w:rsid w:val="001E2012"/>
    <w:rsid w:val="001E2C93"/>
    <w:rsid w:val="001E39B4"/>
    <w:rsid w:val="001E404A"/>
    <w:rsid w:val="001E47D3"/>
    <w:rsid w:val="001E6679"/>
    <w:rsid w:val="001E787A"/>
    <w:rsid w:val="001E7AAD"/>
    <w:rsid w:val="001E7C58"/>
    <w:rsid w:val="001F2BFB"/>
    <w:rsid w:val="001F2FD6"/>
    <w:rsid w:val="001F39A9"/>
    <w:rsid w:val="001F3BB2"/>
    <w:rsid w:val="0020020B"/>
    <w:rsid w:val="002003FC"/>
    <w:rsid w:val="00201081"/>
    <w:rsid w:val="00205B6C"/>
    <w:rsid w:val="00205ED9"/>
    <w:rsid w:val="00207528"/>
    <w:rsid w:val="00210D75"/>
    <w:rsid w:val="00210ED0"/>
    <w:rsid w:val="00210EF8"/>
    <w:rsid w:val="00211C9C"/>
    <w:rsid w:val="00211FFD"/>
    <w:rsid w:val="002146D3"/>
    <w:rsid w:val="00215024"/>
    <w:rsid w:val="00216A21"/>
    <w:rsid w:val="002201F0"/>
    <w:rsid w:val="00221229"/>
    <w:rsid w:val="00222152"/>
    <w:rsid w:val="002229F9"/>
    <w:rsid w:val="00223578"/>
    <w:rsid w:val="00224008"/>
    <w:rsid w:val="00226FEC"/>
    <w:rsid w:val="00227143"/>
    <w:rsid w:val="0023065B"/>
    <w:rsid w:val="00230EB0"/>
    <w:rsid w:val="00231716"/>
    <w:rsid w:val="00231B3B"/>
    <w:rsid w:val="00232208"/>
    <w:rsid w:val="00232BA8"/>
    <w:rsid w:val="0023337E"/>
    <w:rsid w:val="0023514C"/>
    <w:rsid w:val="00237162"/>
    <w:rsid w:val="002400B5"/>
    <w:rsid w:val="00240D11"/>
    <w:rsid w:val="00241D6B"/>
    <w:rsid w:val="002420D1"/>
    <w:rsid w:val="00242231"/>
    <w:rsid w:val="00243AE0"/>
    <w:rsid w:val="00244DBB"/>
    <w:rsid w:val="0024709D"/>
    <w:rsid w:val="00247CB9"/>
    <w:rsid w:val="00250C05"/>
    <w:rsid w:val="0025101B"/>
    <w:rsid w:val="00251592"/>
    <w:rsid w:val="00252843"/>
    <w:rsid w:val="0025290E"/>
    <w:rsid w:val="00252A9A"/>
    <w:rsid w:val="00253D26"/>
    <w:rsid w:val="0025510E"/>
    <w:rsid w:val="002558F1"/>
    <w:rsid w:val="002559E8"/>
    <w:rsid w:val="00255E25"/>
    <w:rsid w:val="00257EC8"/>
    <w:rsid w:val="00261293"/>
    <w:rsid w:val="0026181F"/>
    <w:rsid w:val="00262729"/>
    <w:rsid w:val="002662F7"/>
    <w:rsid w:val="00266A0B"/>
    <w:rsid w:val="00266D9C"/>
    <w:rsid w:val="00267016"/>
    <w:rsid w:val="00272FAD"/>
    <w:rsid w:val="0027356C"/>
    <w:rsid w:val="002740EF"/>
    <w:rsid w:val="00274149"/>
    <w:rsid w:val="00282C66"/>
    <w:rsid w:val="00283230"/>
    <w:rsid w:val="002841C7"/>
    <w:rsid w:val="00286DF4"/>
    <w:rsid w:val="00291CE3"/>
    <w:rsid w:val="002933A9"/>
    <w:rsid w:val="00294532"/>
    <w:rsid w:val="00296E91"/>
    <w:rsid w:val="002A1C7D"/>
    <w:rsid w:val="002A24CB"/>
    <w:rsid w:val="002A2A9E"/>
    <w:rsid w:val="002A333B"/>
    <w:rsid w:val="002A61AD"/>
    <w:rsid w:val="002B0247"/>
    <w:rsid w:val="002B0513"/>
    <w:rsid w:val="002B245C"/>
    <w:rsid w:val="002B4E7F"/>
    <w:rsid w:val="002B4F38"/>
    <w:rsid w:val="002B645A"/>
    <w:rsid w:val="002B6947"/>
    <w:rsid w:val="002C0028"/>
    <w:rsid w:val="002C044B"/>
    <w:rsid w:val="002C222A"/>
    <w:rsid w:val="002D0C24"/>
    <w:rsid w:val="002D25FC"/>
    <w:rsid w:val="002D52E1"/>
    <w:rsid w:val="002D633B"/>
    <w:rsid w:val="002E0BA0"/>
    <w:rsid w:val="002E115D"/>
    <w:rsid w:val="002E1AEC"/>
    <w:rsid w:val="002E1C7C"/>
    <w:rsid w:val="002E2001"/>
    <w:rsid w:val="002E2626"/>
    <w:rsid w:val="002E26F4"/>
    <w:rsid w:val="002E2AEE"/>
    <w:rsid w:val="002E4DEC"/>
    <w:rsid w:val="002E4F01"/>
    <w:rsid w:val="002E57D3"/>
    <w:rsid w:val="002E7863"/>
    <w:rsid w:val="002F009D"/>
    <w:rsid w:val="002F1468"/>
    <w:rsid w:val="002F2451"/>
    <w:rsid w:val="002F3C21"/>
    <w:rsid w:val="002F5E64"/>
    <w:rsid w:val="002F672B"/>
    <w:rsid w:val="002F79E8"/>
    <w:rsid w:val="003005D4"/>
    <w:rsid w:val="00302114"/>
    <w:rsid w:val="00302937"/>
    <w:rsid w:val="00303144"/>
    <w:rsid w:val="003058DF"/>
    <w:rsid w:val="00305A33"/>
    <w:rsid w:val="00307686"/>
    <w:rsid w:val="00307932"/>
    <w:rsid w:val="003138F2"/>
    <w:rsid w:val="0031479C"/>
    <w:rsid w:val="003147B0"/>
    <w:rsid w:val="00316DFD"/>
    <w:rsid w:val="00320D1A"/>
    <w:rsid w:val="00321173"/>
    <w:rsid w:val="003264EF"/>
    <w:rsid w:val="00326DD2"/>
    <w:rsid w:val="003318F7"/>
    <w:rsid w:val="00332257"/>
    <w:rsid w:val="00333F9B"/>
    <w:rsid w:val="00343974"/>
    <w:rsid w:val="003447A9"/>
    <w:rsid w:val="0034490E"/>
    <w:rsid w:val="003454BE"/>
    <w:rsid w:val="00345700"/>
    <w:rsid w:val="00347312"/>
    <w:rsid w:val="0035027A"/>
    <w:rsid w:val="00352628"/>
    <w:rsid w:val="00352C71"/>
    <w:rsid w:val="00352DE3"/>
    <w:rsid w:val="003545FA"/>
    <w:rsid w:val="00355C69"/>
    <w:rsid w:val="00356FE8"/>
    <w:rsid w:val="003572A8"/>
    <w:rsid w:val="00357355"/>
    <w:rsid w:val="00361763"/>
    <w:rsid w:val="0036317E"/>
    <w:rsid w:val="00370789"/>
    <w:rsid w:val="00370F13"/>
    <w:rsid w:val="00372AC2"/>
    <w:rsid w:val="00374480"/>
    <w:rsid w:val="003744D1"/>
    <w:rsid w:val="00374F40"/>
    <w:rsid w:val="00375F04"/>
    <w:rsid w:val="00376999"/>
    <w:rsid w:val="003772C5"/>
    <w:rsid w:val="00381977"/>
    <w:rsid w:val="00382BAB"/>
    <w:rsid w:val="00386913"/>
    <w:rsid w:val="003877DB"/>
    <w:rsid w:val="003932B9"/>
    <w:rsid w:val="00394F9D"/>
    <w:rsid w:val="00395CE1"/>
    <w:rsid w:val="003A0371"/>
    <w:rsid w:val="003A11BC"/>
    <w:rsid w:val="003A1367"/>
    <w:rsid w:val="003A1A67"/>
    <w:rsid w:val="003A22C9"/>
    <w:rsid w:val="003A261F"/>
    <w:rsid w:val="003A2E73"/>
    <w:rsid w:val="003A6D9E"/>
    <w:rsid w:val="003A6EA6"/>
    <w:rsid w:val="003A706E"/>
    <w:rsid w:val="003A708B"/>
    <w:rsid w:val="003A7DAC"/>
    <w:rsid w:val="003B2790"/>
    <w:rsid w:val="003B715B"/>
    <w:rsid w:val="003B7CE1"/>
    <w:rsid w:val="003C072B"/>
    <w:rsid w:val="003C28DE"/>
    <w:rsid w:val="003C3DBB"/>
    <w:rsid w:val="003C45C7"/>
    <w:rsid w:val="003C5452"/>
    <w:rsid w:val="003C759F"/>
    <w:rsid w:val="003C7739"/>
    <w:rsid w:val="003D1655"/>
    <w:rsid w:val="003D1974"/>
    <w:rsid w:val="003D1B20"/>
    <w:rsid w:val="003D448D"/>
    <w:rsid w:val="003D5016"/>
    <w:rsid w:val="003D5047"/>
    <w:rsid w:val="003D67E3"/>
    <w:rsid w:val="003D6894"/>
    <w:rsid w:val="003D6BC7"/>
    <w:rsid w:val="003E01C4"/>
    <w:rsid w:val="003E06F2"/>
    <w:rsid w:val="003E080B"/>
    <w:rsid w:val="003E2089"/>
    <w:rsid w:val="003E2695"/>
    <w:rsid w:val="003E46C7"/>
    <w:rsid w:val="003E4E14"/>
    <w:rsid w:val="003E4F88"/>
    <w:rsid w:val="003E5303"/>
    <w:rsid w:val="003E59AF"/>
    <w:rsid w:val="003E5F01"/>
    <w:rsid w:val="003E6680"/>
    <w:rsid w:val="003E6C75"/>
    <w:rsid w:val="003E789E"/>
    <w:rsid w:val="003F57A4"/>
    <w:rsid w:val="003F59D0"/>
    <w:rsid w:val="003F5D20"/>
    <w:rsid w:val="00400411"/>
    <w:rsid w:val="00400F21"/>
    <w:rsid w:val="0040327F"/>
    <w:rsid w:val="00404BD6"/>
    <w:rsid w:val="004071D0"/>
    <w:rsid w:val="00407251"/>
    <w:rsid w:val="0040788A"/>
    <w:rsid w:val="0041092A"/>
    <w:rsid w:val="00413E5B"/>
    <w:rsid w:val="00414F70"/>
    <w:rsid w:val="004153A3"/>
    <w:rsid w:val="00420147"/>
    <w:rsid w:val="00420A50"/>
    <w:rsid w:val="00420E7B"/>
    <w:rsid w:val="00422645"/>
    <w:rsid w:val="00423700"/>
    <w:rsid w:val="00424D7E"/>
    <w:rsid w:val="0042675D"/>
    <w:rsid w:val="0042681B"/>
    <w:rsid w:val="00430861"/>
    <w:rsid w:val="00430C81"/>
    <w:rsid w:val="004318E7"/>
    <w:rsid w:val="004329FA"/>
    <w:rsid w:val="0043436F"/>
    <w:rsid w:val="0043510E"/>
    <w:rsid w:val="00436054"/>
    <w:rsid w:val="00441755"/>
    <w:rsid w:val="00441A2C"/>
    <w:rsid w:val="00444838"/>
    <w:rsid w:val="00444D70"/>
    <w:rsid w:val="00450C10"/>
    <w:rsid w:val="00451558"/>
    <w:rsid w:val="00451607"/>
    <w:rsid w:val="004521D8"/>
    <w:rsid w:val="004523DB"/>
    <w:rsid w:val="004530AE"/>
    <w:rsid w:val="00456F71"/>
    <w:rsid w:val="004628A2"/>
    <w:rsid w:val="00462905"/>
    <w:rsid w:val="00463A90"/>
    <w:rsid w:val="00463FBB"/>
    <w:rsid w:val="00467E93"/>
    <w:rsid w:val="00470317"/>
    <w:rsid w:val="00471928"/>
    <w:rsid w:val="00472A52"/>
    <w:rsid w:val="00473E46"/>
    <w:rsid w:val="00475024"/>
    <w:rsid w:val="004756E9"/>
    <w:rsid w:val="00475F61"/>
    <w:rsid w:val="004760F4"/>
    <w:rsid w:val="00477A1A"/>
    <w:rsid w:val="004806EF"/>
    <w:rsid w:val="0048201F"/>
    <w:rsid w:val="0048213E"/>
    <w:rsid w:val="00483051"/>
    <w:rsid w:val="00484DD2"/>
    <w:rsid w:val="0048509A"/>
    <w:rsid w:val="00486389"/>
    <w:rsid w:val="004867D9"/>
    <w:rsid w:val="00486E63"/>
    <w:rsid w:val="00492A8A"/>
    <w:rsid w:val="00493688"/>
    <w:rsid w:val="00495796"/>
    <w:rsid w:val="004A25A0"/>
    <w:rsid w:val="004A2689"/>
    <w:rsid w:val="004A31E0"/>
    <w:rsid w:val="004A3E87"/>
    <w:rsid w:val="004A43F1"/>
    <w:rsid w:val="004A440B"/>
    <w:rsid w:val="004A4475"/>
    <w:rsid w:val="004A4C4C"/>
    <w:rsid w:val="004A5CCC"/>
    <w:rsid w:val="004A735F"/>
    <w:rsid w:val="004B0BE5"/>
    <w:rsid w:val="004B12DE"/>
    <w:rsid w:val="004B1854"/>
    <w:rsid w:val="004B1F1D"/>
    <w:rsid w:val="004B2940"/>
    <w:rsid w:val="004B2BFE"/>
    <w:rsid w:val="004B2D07"/>
    <w:rsid w:val="004B32FF"/>
    <w:rsid w:val="004B440E"/>
    <w:rsid w:val="004B47B3"/>
    <w:rsid w:val="004B4FE5"/>
    <w:rsid w:val="004B605C"/>
    <w:rsid w:val="004B71DA"/>
    <w:rsid w:val="004B7F2A"/>
    <w:rsid w:val="004C3794"/>
    <w:rsid w:val="004C3C18"/>
    <w:rsid w:val="004C5DF9"/>
    <w:rsid w:val="004C66FB"/>
    <w:rsid w:val="004C7A84"/>
    <w:rsid w:val="004D1751"/>
    <w:rsid w:val="004D4138"/>
    <w:rsid w:val="004D5AD3"/>
    <w:rsid w:val="004D60B9"/>
    <w:rsid w:val="004D7655"/>
    <w:rsid w:val="004E049B"/>
    <w:rsid w:val="004E05D2"/>
    <w:rsid w:val="004E2040"/>
    <w:rsid w:val="004E310E"/>
    <w:rsid w:val="004E4BE3"/>
    <w:rsid w:val="004E52C1"/>
    <w:rsid w:val="004E5A59"/>
    <w:rsid w:val="004E636D"/>
    <w:rsid w:val="004E7FFB"/>
    <w:rsid w:val="004F00B1"/>
    <w:rsid w:val="004F1C1F"/>
    <w:rsid w:val="004F3890"/>
    <w:rsid w:val="004F4F29"/>
    <w:rsid w:val="004F5B20"/>
    <w:rsid w:val="004F6CA4"/>
    <w:rsid w:val="004F7F83"/>
    <w:rsid w:val="0050119C"/>
    <w:rsid w:val="00501F3C"/>
    <w:rsid w:val="00502037"/>
    <w:rsid w:val="005032F7"/>
    <w:rsid w:val="00505AFD"/>
    <w:rsid w:val="00507FEF"/>
    <w:rsid w:val="00510BC5"/>
    <w:rsid w:val="00512CED"/>
    <w:rsid w:val="005138CE"/>
    <w:rsid w:val="005142F5"/>
    <w:rsid w:val="00517C49"/>
    <w:rsid w:val="00520A22"/>
    <w:rsid w:val="00521373"/>
    <w:rsid w:val="005223A4"/>
    <w:rsid w:val="00522790"/>
    <w:rsid w:val="00523B93"/>
    <w:rsid w:val="0052433E"/>
    <w:rsid w:val="00524601"/>
    <w:rsid w:val="0052614A"/>
    <w:rsid w:val="005271A7"/>
    <w:rsid w:val="00527775"/>
    <w:rsid w:val="00530EAA"/>
    <w:rsid w:val="0053112B"/>
    <w:rsid w:val="00532971"/>
    <w:rsid w:val="005340ED"/>
    <w:rsid w:val="00534967"/>
    <w:rsid w:val="00535C36"/>
    <w:rsid w:val="00537625"/>
    <w:rsid w:val="00537ECF"/>
    <w:rsid w:val="00540FB2"/>
    <w:rsid w:val="00542AF2"/>
    <w:rsid w:val="005439D3"/>
    <w:rsid w:val="00544FFF"/>
    <w:rsid w:val="005450AE"/>
    <w:rsid w:val="00545463"/>
    <w:rsid w:val="005467A2"/>
    <w:rsid w:val="005512C7"/>
    <w:rsid w:val="00552A44"/>
    <w:rsid w:val="00553A57"/>
    <w:rsid w:val="00554022"/>
    <w:rsid w:val="00554657"/>
    <w:rsid w:val="00555C93"/>
    <w:rsid w:val="00556730"/>
    <w:rsid w:val="00557285"/>
    <w:rsid w:val="005614CA"/>
    <w:rsid w:val="005631C5"/>
    <w:rsid w:val="00564A24"/>
    <w:rsid w:val="00565459"/>
    <w:rsid w:val="00565FDD"/>
    <w:rsid w:val="00566882"/>
    <w:rsid w:val="00566C99"/>
    <w:rsid w:val="00566D3C"/>
    <w:rsid w:val="005671EB"/>
    <w:rsid w:val="005738ED"/>
    <w:rsid w:val="005753F8"/>
    <w:rsid w:val="005758D7"/>
    <w:rsid w:val="00575C5F"/>
    <w:rsid w:val="00576E48"/>
    <w:rsid w:val="00576FF3"/>
    <w:rsid w:val="005775D9"/>
    <w:rsid w:val="00587B78"/>
    <w:rsid w:val="00587FC6"/>
    <w:rsid w:val="0059028F"/>
    <w:rsid w:val="00590E28"/>
    <w:rsid w:val="00592D4F"/>
    <w:rsid w:val="00592E78"/>
    <w:rsid w:val="0059369A"/>
    <w:rsid w:val="00593755"/>
    <w:rsid w:val="00594658"/>
    <w:rsid w:val="00594A35"/>
    <w:rsid w:val="00594F4A"/>
    <w:rsid w:val="005A0062"/>
    <w:rsid w:val="005A12A0"/>
    <w:rsid w:val="005A174D"/>
    <w:rsid w:val="005A47C2"/>
    <w:rsid w:val="005A7A9D"/>
    <w:rsid w:val="005B085A"/>
    <w:rsid w:val="005B2E7F"/>
    <w:rsid w:val="005B31D2"/>
    <w:rsid w:val="005B3989"/>
    <w:rsid w:val="005B4696"/>
    <w:rsid w:val="005B4F0A"/>
    <w:rsid w:val="005B5876"/>
    <w:rsid w:val="005B5F0F"/>
    <w:rsid w:val="005B5F70"/>
    <w:rsid w:val="005B6417"/>
    <w:rsid w:val="005B651C"/>
    <w:rsid w:val="005B6B26"/>
    <w:rsid w:val="005C04FE"/>
    <w:rsid w:val="005C05FB"/>
    <w:rsid w:val="005C1E68"/>
    <w:rsid w:val="005C1F2B"/>
    <w:rsid w:val="005C26A1"/>
    <w:rsid w:val="005C2C1D"/>
    <w:rsid w:val="005C35A1"/>
    <w:rsid w:val="005C3F1B"/>
    <w:rsid w:val="005C3FF1"/>
    <w:rsid w:val="005C46A5"/>
    <w:rsid w:val="005C4E80"/>
    <w:rsid w:val="005C5000"/>
    <w:rsid w:val="005D0B71"/>
    <w:rsid w:val="005D3C28"/>
    <w:rsid w:val="005D3CFC"/>
    <w:rsid w:val="005D70E8"/>
    <w:rsid w:val="005D7293"/>
    <w:rsid w:val="005E1D37"/>
    <w:rsid w:val="005E2395"/>
    <w:rsid w:val="005E33FF"/>
    <w:rsid w:val="005E3AF8"/>
    <w:rsid w:val="005E4354"/>
    <w:rsid w:val="005E5827"/>
    <w:rsid w:val="005E5A71"/>
    <w:rsid w:val="005E659B"/>
    <w:rsid w:val="005E6CF5"/>
    <w:rsid w:val="005E6ECA"/>
    <w:rsid w:val="005E7E91"/>
    <w:rsid w:val="005F03D1"/>
    <w:rsid w:val="005F3CAB"/>
    <w:rsid w:val="005F52B7"/>
    <w:rsid w:val="00600F8B"/>
    <w:rsid w:val="006037FE"/>
    <w:rsid w:val="006054BD"/>
    <w:rsid w:val="00605C28"/>
    <w:rsid w:val="006065EA"/>
    <w:rsid w:val="00606FFB"/>
    <w:rsid w:val="006070D7"/>
    <w:rsid w:val="0060712A"/>
    <w:rsid w:val="00607BF9"/>
    <w:rsid w:val="006108D5"/>
    <w:rsid w:val="00610B27"/>
    <w:rsid w:val="00610E21"/>
    <w:rsid w:val="00612B40"/>
    <w:rsid w:val="006137D5"/>
    <w:rsid w:val="0061511B"/>
    <w:rsid w:val="00615F1A"/>
    <w:rsid w:val="00615FE7"/>
    <w:rsid w:val="006175ED"/>
    <w:rsid w:val="0062048A"/>
    <w:rsid w:val="006209D7"/>
    <w:rsid w:val="00621568"/>
    <w:rsid w:val="006234D7"/>
    <w:rsid w:val="00623E46"/>
    <w:rsid w:val="0062457D"/>
    <w:rsid w:val="006254DC"/>
    <w:rsid w:val="00625A3E"/>
    <w:rsid w:val="0062607C"/>
    <w:rsid w:val="00626399"/>
    <w:rsid w:val="00626E03"/>
    <w:rsid w:val="00627C1A"/>
    <w:rsid w:val="0063117F"/>
    <w:rsid w:val="006318E4"/>
    <w:rsid w:val="00634956"/>
    <w:rsid w:val="0063662D"/>
    <w:rsid w:val="00637310"/>
    <w:rsid w:val="00637501"/>
    <w:rsid w:val="00641A81"/>
    <w:rsid w:val="00643313"/>
    <w:rsid w:val="006459BB"/>
    <w:rsid w:val="006477BB"/>
    <w:rsid w:val="00650022"/>
    <w:rsid w:val="00650570"/>
    <w:rsid w:val="006506C2"/>
    <w:rsid w:val="006506E9"/>
    <w:rsid w:val="0065278A"/>
    <w:rsid w:val="00653451"/>
    <w:rsid w:val="00653458"/>
    <w:rsid w:val="006546BD"/>
    <w:rsid w:val="00654A9F"/>
    <w:rsid w:val="006579F5"/>
    <w:rsid w:val="006610F3"/>
    <w:rsid w:val="0066264A"/>
    <w:rsid w:val="00662967"/>
    <w:rsid w:val="0066334A"/>
    <w:rsid w:val="006635C3"/>
    <w:rsid w:val="006635F8"/>
    <w:rsid w:val="00670BF0"/>
    <w:rsid w:val="00670E6D"/>
    <w:rsid w:val="006710AC"/>
    <w:rsid w:val="00671A6F"/>
    <w:rsid w:val="00671D5C"/>
    <w:rsid w:val="00671DF5"/>
    <w:rsid w:val="0067349C"/>
    <w:rsid w:val="0067424A"/>
    <w:rsid w:val="00675A2E"/>
    <w:rsid w:val="0068140A"/>
    <w:rsid w:val="0068448F"/>
    <w:rsid w:val="00684500"/>
    <w:rsid w:val="00684D88"/>
    <w:rsid w:val="00685D2B"/>
    <w:rsid w:val="006860C5"/>
    <w:rsid w:val="006906A5"/>
    <w:rsid w:val="006909CE"/>
    <w:rsid w:val="00690ED4"/>
    <w:rsid w:val="00691D24"/>
    <w:rsid w:val="00691E1F"/>
    <w:rsid w:val="00693729"/>
    <w:rsid w:val="00693AC6"/>
    <w:rsid w:val="006961D6"/>
    <w:rsid w:val="00696AC5"/>
    <w:rsid w:val="006979E6"/>
    <w:rsid w:val="00697DF6"/>
    <w:rsid w:val="006A3E26"/>
    <w:rsid w:val="006A4F86"/>
    <w:rsid w:val="006A724F"/>
    <w:rsid w:val="006A7609"/>
    <w:rsid w:val="006A7D3C"/>
    <w:rsid w:val="006B0E45"/>
    <w:rsid w:val="006B61CC"/>
    <w:rsid w:val="006B6837"/>
    <w:rsid w:val="006B6ECD"/>
    <w:rsid w:val="006C1BE1"/>
    <w:rsid w:val="006C2D02"/>
    <w:rsid w:val="006C36DA"/>
    <w:rsid w:val="006C4704"/>
    <w:rsid w:val="006C5461"/>
    <w:rsid w:val="006C6251"/>
    <w:rsid w:val="006C6357"/>
    <w:rsid w:val="006C67A9"/>
    <w:rsid w:val="006C6D2B"/>
    <w:rsid w:val="006C7740"/>
    <w:rsid w:val="006D0990"/>
    <w:rsid w:val="006D20EF"/>
    <w:rsid w:val="006D2306"/>
    <w:rsid w:val="006D2445"/>
    <w:rsid w:val="006D41F7"/>
    <w:rsid w:val="006D4DDD"/>
    <w:rsid w:val="006D654E"/>
    <w:rsid w:val="006D6AD7"/>
    <w:rsid w:val="006E27A6"/>
    <w:rsid w:val="006E2D6F"/>
    <w:rsid w:val="006E387A"/>
    <w:rsid w:val="006E3A60"/>
    <w:rsid w:val="006E49BF"/>
    <w:rsid w:val="006E4B4B"/>
    <w:rsid w:val="006E65AB"/>
    <w:rsid w:val="006E7187"/>
    <w:rsid w:val="006F1249"/>
    <w:rsid w:val="006F2829"/>
    <w:rsid w:val="007001C7"/>
    <w:rsid w:val="00700822"/>
    <w:rsid w:val="00701C3F"/>
    <w:rsid w:val="00702023"/>
    <w:rsid w:val="00702E95"/>
    <w:rsid w:val="00703D26"/>
    <w:rsid w:val="0070542C"/>
    <w:rsid w:val="007056C0"/>
    <w:rsid w:val="00705D2F"/>
    <w:rsid w:val="00705D31"/>
    <w:rsid w:val="0070604E"/>
    <w:rsid w:val="00707095"/>
    <w:rsid w:val="00707A53"/>
    <w:rsid w:val="00713127"/>
    <w:rsid w:val="0071336A"/>
    <w:rsid w:val="0071613C"/>
    <w:rsid w:val="00716E02"/>
    <w:rsid w:val="00720916"/>
    <w:rsid w:val="00722375"/>
    <w:rsid w:val="007227EC"/>
    <w:rsid w:val="00723581"/>
    <w:rsid w:val="007257BA"/>
    <w:rsid w:val="007263D0"/>
    <w:rsid w:val="0072657B"/>
    <w:rsid w:val="00726B84"/>
    <w:rsid w:val="0072778E"/>
    <w:rsid w:val="00727E9D"/>
    <w:rsid w:val="00730C54"/>
    <w:rsid w:val="00730C6A"/>
    <w:rsid w:val="007312F0"/>
    <w:rsid w:val="00731B75"/>
    <w:rsid w:val="00732041"/>
    <w:rsid w:val="00733243"/>
    <w:rsid w:val="00734765"/>
    <w:rsid w:val="00736470"/>
    <w:rsid w:val="007419E1"/>
    <w:rsid w:val="00743BB3"/>
    <w:rsid w:val="00744E09"/>
    <w:rsid w:val="00745CF9"/>
    <w:rsid w:val="007461F5"/>
    <w:rsid w:val="007501CB"/>
    <w:rsid w:val="0075201F"/>
    <w:rsid w:val="00753355"/>
    <w:rsid w:val="00755F51"/>
    <w:rsid w:val="007564DB"/>
    <w:rsid w:val="00756EE1"/>
    <w:rsid w:val="00761808"/>
    <w:rsid w:val="00765133"/>
    <w:rsid w:val="0076598C"/>
    <w:rsid w:val="007665E3"/>
    <w:rsid w:val="0076701F"/>
    <w:rsid w:val="00767160"/>
    <w:rsid w:val="007714DF"/>
    <w:rsid w:val="007725B7"/>
    <w:rsid w:val="00773099"/>
    <w:rsid w:val="00774AD8"/>
    <w:rsid w:val="00776E19"/>
    <w:rsid w:val="00780F63"/>
    <w:rsid w:val="007812A6"/>
    <w:rsid w:val="0078183A"/>
    <w:rsid w:val="007821D3"/>
    <w:rsid w:val="007842C8"/>
    <w:rsid w:val="0078436E"/>
    <w:rsid w:val="00785E7B"/>
    <w:rsid w:val="00787304"/>
    <w:rsid w:val="007878A8"/>
    <w:rsid w:val="00790695"/>
    <w:rsid w:val="00790B82"/>
    <w:rsid w:val="00790CE1"/>
    <w:rsid w:val="00793130"/>
    <w:rsid w:val="00794237"/>
    <w:rsid w:val="0079645B"/>
    <w:rsid w:val="007A0695"/>
    <w:rsid w:val="007A083F"/>
    <w:rsid w:val="007A0975"/>
    <w:rsid w:val="007A31D6"/>
    <w:rsid w:val="007A390D"/>
    <w:rsid w:val="007A5850"/>
    <w:rsid w:val="007A5A6D"/>
    <w:rsid w:val="007A61AA"/>
    <w:rsid w:val="007A79B4"/>
    <w:rsid w:val="007B0148"/>
    <w:rsid w:val="007B0284"/>
    <w:rsid w:val="007B0FAB"/>
    <w:rsid w:val="007B19E5"/>
    <w:rsid w:val="007B1C7D"/>
    <w:rsid w:val="007B22D5"/>
    <w:rsid w:val="007B5E18"/>
    <w:rsid w:val="007B7BB4"/>
    <w:rsid w:val="007C0AEC"/>
    <w:rsid w:val="007C2C4E"/>
    <w:rsid w:val="007C3BF5"/>
    <w:rsid w:val="007C3D0E"/>
    <w:rsid w:val="007C5CCF"/>
    <w:rsid w:val="007C5D5B"/>
    <w:rsid w:val="007C5DC6"/>
    <w:rsid w:val="007C66E9"/>
    <w:rsid w:val="007D00BD"/>
    <w:rsid w:val="007D1137"/>
    <w:rsid w:val="007D1B84"/>
    <w:rsid w:val="007D2E0F"/>
    <w:rsid w:val="007D3896"/>
    <w:rsid w:val="007D6149"/>
    <w:rsid w:val="007D7580"/>
    <w:rsid w:val="007D7781"/>
    <w:rsid w:val="007E0C91"/>
    <w:rsid w:val="007E0DC2"/>
    <w:rsid w:val="007E300D"/>
    <w:rsid w:val="007E342B"/>
    <w:rsid w:val="007E34FB"/>
    <w:rsid w:val="007E6583"/>
    <w:rsid w:val="007F03D1"/>
    <w:rsid w:val="007F38FF"/>
    <w:rsid w:val="007F3AD8"/>
    <w:rsid w:val="007F6143"/>
    <w:rsid w:val="007F66F8"/>
    <w:rsid w:val="007F7867"/>
    <w:rsid w:val="00801050"/>
    <w:rsid w:val="0080138D"/>
    <w:rsid w:val="0080210D"/>
    <w:rsid w:val="00804107"/>
    <w:rsid w:val="00804827"/>
    <w:rsid w:val="0080540B"/>
    <w:rsid w:val="008076EC"/>
    <w:rsid w:val="00807A53"/>
    <w:rsid w:val="00811464"/>
    <w:rsid w:val="00812F11"/>
    <w:rsid w:val="008138B8"/>
    <w:rsid w:val="00814C51"/>
    <w:rsid w:val="0081675E"/>
    <w:rsid w:val="00816E6E"/>
    <w:rsid w:val="00820E67"/>
    <w:rsid w:val="008224D2"/>
    <w:rsid w:val="00822D00"/>
    <w:rsid w:val="00823843"/>
    <w:rsid w:val="00823DD3"/>
    <w:rsid w:val="00824727"/>
    <w:rsid w:val="00825EF1"/>
    <w:rsid w:val="008264A2"/>
    <w:rsid w:val="00827F40"/>
    <w:rsid w:val="00830661"/>
    <w:rsid w:val="00830B25"/>
    <w:rsid w:val="00831284"/>
    <w:rsid w:val="00831BFE"/>
    <w:rsid w:val="008331C4"/>
    <w:rsid w:val="00834EB1"/>
    <w:rsid w:val="0083560F"/>
    <w:rsid w:val="0083565B"/>
    <w:rsid w:val="00835850"/>
    <w:rsid w:val="00836E1A"/>
    <w:rsid w:val="00837E1F"/>
    <w:rsid w:val="008409C9"/>
    <w:rsid w:val="008413E2"/>
    <w:rsid w:val="00841C49"/>
    <w:rsid w:val="00842F31"/>
    <w:rsid w:val="00843002"/>
    <w:rsid w:val="008430BE"/>
    <w:rsid w:val="00843FAE"/>
    <w:rsid w:val="0084662D"/>
    <w:rsid w:val="00850A55"/>
    <w:rsid w:val="00850E87"/>
    <w:rsid w:val="00851716"/>
    <w:rsid w:val="00851E61"/>
    <w:rsid w:val="0085237D"/>
    <w:rsid w:val="00852D87"/>
    <w:rsid w:val="00853291"/>
    <w:rsid w:val="00856410"/>
    <w:rsid w:val="00860B72"/>
    <w:rsid w:val="00860BF8"/>
    <w:rsid w:val="00861566"/>
    <w:rsid w:val="00861A94"/>
    <w:rsid w:val="00861CA5"/>
    <w:rsid w:val="008632F3"/>
    <w:rsid w:val="00863C15"/>
    <w:rsid w:val="00863C36"/>
    <w:rsid w:val="008661B0"/>
    <w:rsid w:val="00866838"/>
    <w:rsid w:val="00866DAA"/>
    <w:rsid w:val="00867B38"/>
    <w:rsid w:val="00867D78"/>
    <w:rsid w:val="00870053"/>
    <w:rsid w:val="00871579"/>
    <w:rsid w:val="00874678"/>
    <w:rsid w:val="00875412"/>
    <w:rsid w:val="008754B9"/>
    <w:rsid w:val="00876E69"/>
    <w:rsid w:val="00877BCF"/>
    <w:rsid w:val="0088242A"/>
    <w:rsid w:val="0088282A"/>
    <w:rsid w:val="00882C0A"/>
    <w:rsid w:val="008830B6"/>
    <w:rsid w:val="00883507"/>
    <w:rsid w:val="00883F05"/>
    <w:rsid w:val="00885DFB"/>
    <w:rsid w:val="00892C09"/>
    <w:rsid w:val="008949C3"/>
    <w:rsid w:val="00895E44"/>
    <w:rsid w:val="008960E1"/>
    <w:rsid w:val="008A0483"/>
    <w:rsid w:val="008A0F5A"/>
    <w:rsid w:val="008A223D"/>
    <w:rsid w:val="008A3FCF"/>
    <w:rsid w:val="008A4575"/>
    <w:rsid w:val="008A4EF4"/>
    <w:rsid w:val="008A65B0"/>
    <w:rsid w:val="008A7631"/>
    <w:rsid w:val="008A78B7"/>
    <w:rsid w:val="008A79F0"/>
    <w:rsid w:val="008A7C97"/>
    <w:rsid w:val="008B0931"/>
    <w:rsid w:val="008B2367"/>
    <w:rsid w:val="008B2EA7"/>
    <w:rsid w:val="008B3F8B"/>
    <w:rsid w:val="008B42EA"/>
    <w:rsid w:val="008C02D0"/>
    <w:rsid w:val="008C0628"/>
    <w:rsid w:val="008C098D"/>
    <w:rsid w:val="008C54B7"/>
    <w:rsid w:val="008C6711"/>
    <w:rsid w:val="008C6FE8"/>
    <w:rsid w:val="008D0C07"/>
    <w:rsid w:val="008D32AA"/>
    <w:rsid w:val="008D3F8C"/>
    <w:rsid w:val="008D4E0C"/>
    <w:rsid w:val="008D569B"/>
    <w:rsid w:val="008D5825"/>
    <w:rsid w:val="008D5B04"/>
    <w:rsid w:val="008D5BA8"/>
    <w:rsid w:val="008D6DC9"/>
    <w:rsid w:val="008E0007"/>
    <w:rsid w:val="008E1BF3"/>
    <w:rsid w:val="008E2522"/>
    <w:rsid w:val="008E46CC"/>
    <w:rsid w:val="008E7E99"/>
    <w:rsid w:val="008F0F8F"/>
    <w:rsid w:val="008F13C1"/>
    <w:rsid w:val="008F1F58"/>
    <w:rsid w:val="008F4A3F"/>
    <w:rsid w:val="008F6DFC"/>
    <w:rsid w:val="0090024F"/>
    <w:rsid w:val="0090283D"/>
    <w:rsid w:val="00903B7B"/>
    <w:rsid w:val="00903E64"/>
    <w:rsid w:val="0090509E"/>
    <w:rsid w:val="00910BCA"/>
    <w:rsid w:val="009116BE"/>
    <w:rsid w:val="00913D1B"/>
    <w:rsid w:val="00915D9B"/>
    <w:rsid w:val="00920E78"/>
    <w:rsid w:val="00921B7A"/>
    <w:rsid w:val="00921E74"/>
    <w:rsid w:val="00921FEA"/>
    <w:rsid w:val="00923D35"/>
    <w:rsid w:val="00927692"/>
    <w:rsid w:val="00930317"/>
    <w:rsid w:val="00931046"/>
    <w:rsid w:val="0093210F"/>
    <w:rsid w:val="009344F6"/>
    <w:rsid w:val="009353F3"/>
    <w:rsid w:val="00935469"/>
    <w:rsid w:val="00935F89"/>
    <w:rsid w:val="0093617D"/>
    <w:rsid w:val="00940363"/>
    <w:rsid w:val="00940D88"/>
    <w:rsid w:val="00942074"/>
    <w:rsid w:val="00942627"/>
    <w:rsid w:val="009436E2"/>
    <w:rsid w:val="00943D6A"/>
    <w:rsid w:val="0094414C"/>
    <w:rsid w:val="00944D13"/>
    <w:rsid w:val="009461A3"/>
    <w:rsid w:val="009477BB"/>
    <w:rsid w:val="0095144F"/>
    <w:rsid w:val="009519BA"/>
    <w:rsid w:val="0095276C"/>
    <w:rsid w:val="00952954"/>
    <w:rsid w:val="00953E69"/>
    <w:rsid w:val="00954900"/>
    <w:rsid w:val="00954964"/>
    <w:rsid w:val="00960088"/>
    <w:rsid w:val="00961650"/>
    <w:rsid w:val="0096220B"/>
    <w:rsid w:val="009626A0"/>
    <w:rsid w:val="00962ADF"/>
    <w:rsid w:val="00965E79"/>
    <w:rsid w:val="00970AD2"/>
    <w:rsid w:val="00973299"/>
    <w:rsid w:val="00973906"/>
    <w:rsid w:val="00974320"/>
    <w:rsid w:val="00974366"/>
    <w:rsid w:val="00976346"/>
    <w:rsid w:val="00976A4C"/>
    <w:rsid w:val="009805B2"/>
    <w:rsid w:val="009813B4"/>
    <w:rsid w:val="00981C0F"/>
    <w:rsid w:val="009845BE"/>
    <w:rsid w:val="0098477D"/>
    <w:rsid w:val="009861CB"/>
    <w:rsid w:val="00986553"/>
    <w:rsid w:val="00987C7A"/>
    <w:rsid w:val="00987D61"/>
    <w:rsid w:val="00990E9D"/>
    <w:rsid w:val="009919C7"/>
    <w:rsid w:val="00991C5B"/>
    <w:rsid w:val="00992943"/>
    <w:rsid w:val="00993FF8"/>
    <w:rsid w:val="009A0A9B"/>
    <w:rsid w:val="009A0BB3"/>
    <w:rsid w:val="009A1D37"/>
    <w:rsid w:val="009A46E9"/>
    <w:rsid w:val="009A5832"/>
    <w:rsid w:val="009A6519"/>
    <w:rsid w:val="009B1008"/>
    <w:rsid w:val="009B3173"/>
    <w:rsid w:val="009B726E"/>
    <w:rsid w:val="009B78C2"/>
    <w:rsid w:val="009B7BD2"/>
    <w:rsid w:val="009C157F"/>
    <w:rsid w:val="009C1D2F"/>
    <w:rsid w:val="009C25B7"/>
    <w:rsid w:val="009C3EE3"/>
    <w:rsid w:val="009C5C28"/>
    <w:rsid w:val="009C6A60"/>
    <w:rsid w:val="009C758D"/>
    <w:rsid w:val="009D30DE"/>
    <w:rsid w:val="009D45FB"/>
    <w:rsid w:val="009D62F0"/>
    <w:rsid w:val="009D7B2C"/>
    <w:rsid w:val="009D7E40"/>
    <w:rsid w:val="009E2DEF"/>
    <w:rsid w:val="009E2E38"/>
    <w:rsid w:val="009E748E"/>
    <w:rsid w:val="009E7ECF"/>
    <w:rsid w:val="009F3393"/>
    <w:rsid w:val="009F3F1D"/>
    <w:rsid w:val="009F445E"/>
    <w:rsid w:val="009F44DE"/>
    <w:rsid w:val="009F48D9"/>
    <w:rsid w:val="009F5022"/>
    <w:rsid w:val="009F77B0"/>
    <w:rsid w:val="00A043ED"/>
    <w:rsid w:val="00A05089"/>
    <w:rsid w:val="00A05279"/>
    <w:rsid w:val="00A053F9"/>
    <w:rsid w:val="00A0599E"/>
    <w:rsid w:val="00A068F7"/>
    <w:rsid w:val="00A06A29"/>
    <w:rsid w:val="00A10040"/>
    <w:rsid w:val="00A110E3"/>
    <w:rsid w:val="00A11F13"/>
    <w:rsid w:val="00A128F5"/>
    <w:rsid w:val="00A138A5"/>
    <w:rsid w:val="00A15468"/>
    <w:rsid w:val="00A161D9"/>
    <w:rsid w:val="00A21825"/>
    <w:rsid w:val="00A22A9D"/>
    <w:rsid w:val="00A2347B"/>
    <w:rsid w:val="00A23619"/>
    <w:rsid w:val="00A242AC"/>
    <w:rsid w:val="00A2774A"/>
    <w:rsid w:val="00A27F45"/>
    <w:rsid w:val="00A3054D"/>
    <w:rsid w:val="00A31391"/>
    <w:rsid w:val="00A31A03"/>
    <w:rsid w:val="00A322A2"/>
    <w:rsid w:val="00A346FB"/>
    <w:rsid w:val="00A34F57"/>
    <w:rsid w:val="00A352D5"/>
    <w:rsid w:val="00A355D1"/>
    <w:rsid w:val="00A35F31"/>
    <w:rsid w:val="00A36015"/>
    <w:rsid w:val="00A3644A"/>
    <w:rsid w:val="00A3646E"/>
    <w:rsid w:val="00A36AE7"/>
    <w:rsid w:val="00A36C75"/>
    <w:rsid w:val="00A37823"/>
    <w:rsid w:val="00A41B56"/>
    <w:rsid w:val="00A420D0"/>
    <w:rsid w:val="00A42F97"/>
    <w:rsid w:val="00A47419"/>
    <w:rsid w:val="00A518EF"/>
    <w:rsid w:val="00A51C0A"/>
    <w:rsid w:val="00A52137"/>
    <w:rsid w:val="00A55213"/>
    <w:rsid w:val="00A559E4"/>
    <w:rsid w:val="00A56D66"/>
    <w:rsid w:val="00A572CB"/>
    <w:rsid w:val="00A5768B"/>
    <w:rsid w:val="00A577BF"/>
    <w:rsid w:val="00A60C10"/>
    <w:rsid w:val="00A60F96"/>
    <w:rsid w:val="00A6163F"/>
    <w:rsid w:val="00A61F0E"/>
    <w:rsid w:val="00A638BC"/>
    <w:rsid w:val="00A65750"/>
    <w:rsid w:val="00A708BC"/>
    <w:rsid w:val="00A71282"/>
    <w:rsid w:val="00A71B3D"/>
    <w:rsid w:val="00A73991"/>
    <w:rsid w:val="00A73FE1"/>
    <w:rsid w:val="00A74EBE"/>
    <w:rsid w:val="00A763B3"/>
    <w:rsid w:val="00A769C9"/>
    <w:rsid w:val="00A777F6"/>
    <w:rsid w:val="00A809B0"/>
    <w:rsid w:val="00A810E0"/>
    <w:rsid w:val="00A814E8"/>
    <w:rsid w:val="00A8220B"/>
    <w:rsid w:val="00A8229D"/>
    <w:rsid w:val="00A82596"/>
    <w:rsid w:val="00A8267B"/>
    <w:rsid w:val="00A85D29"/>
    <w:rsid w:val="00A87051"/>
    <w:rsid w:val="00A87F60"/>
    <w:rsid w:val="00A90E9F"/>
    <w:rsid w:val="00A91DA1"/>
    <w:rsid w:val="00A936B1"/>
    <w:rsid w:val="00A95B08"/>
    <w:rsid w:val="00A972AD"/>
    <w:rsid w:val="00A97CAC"/>
    <w:rsid w:val="00AA0F5B"/>
    <w:rsid w:val="00AA49CD"/>
    <w:rsid w:val="00AA5263"/>
    <w:rsid w:val="00AB01BC"/>
    <w:rsid w:val="00AB44AE"/>
    <w:rsid w:val="00AB5073"/>
    <w:rsid w:val="00AB66FB"/>
    <w:rsid w:val="00AB67BA"/>
    <w:rsid w:val="00AB7322"/>
    <w:rsid w:val="00AC48E7"/>
    <w:rsid w:val="00AC7F01"/>
    <w:rsid w:val="00AD0192"/>
    <w:rsid w:val="00AD031F"/>
    <w:rsid w:val="00AD0ACB"/>
    <w:rsid w:val="00AD1417"/>
    <w:rsid w:val="00AD23C0"/>
    <w:rsid w:val="00AD23DC"/>
    <w:rsid w:val="00AD241B"/>
    <w:rsid w:val="00AD3243"/>
    <w:rsid w:val="00AD33B6"/>
    <w:rsid w:val="00AD386E"/>
    <w:rsid w:val="00AD5F11"/>
    <w:rsid w:val="00AE0BD8"/>
    <w:rsid w:val="00AE1B83"/>
    <w:rsid w:val="00AE2219"/>
    <w:rsid w:val="00AE4FF9"/>
    <w:rsid w:val="00AE5101"/>
    <w:rsid w:val="00AE5285"/>
    <w:rsid w:val="00AE78DF"/>
    <w:rsid w:val="00AF051C"/>
    <w:rsid w:val="00AF1F6F"/>
    <w:rsid w:val="00AF25BC"/>
    <w:rsid w:val="00AF38EA"/>
    <w:rsid w:val="00AF5A50"/>
    <w:rsid w:val="00B019EC"/>
    <w:rsid w:val="00B02757"/>
    <w:rsid w:val="00B02A0E"/>
    <w:rsid w:val="00B02A88"/>
    <w:rsid w:val="00B05D4D"/>
    <w:rsid w:val="00B0663D"/>
    <w:rsid w:val="00B06691"/>
    <w:rsid w:val="00B06DD1"/>
    <w:rsid w:val="00B07793"/>
    <w:rsid w:val="00B07E5A"/>
    <w:rsid w:val="00B12458"/>
    <w:rsid w:val="00B12A91"/>
    <w:rsid w:val="00B13C22"/>
    <w:rsid w:val="00B14353"/>
    <w:rsid w:val="00B1589D"/>
    <w:rsid w:val="00B15DF4"/>
    <w:rsid w:val="00B17BA1"/>
    <w:rsid w:val="00B20A07"/>
    <w:rsid w:val="00B22AA4"/>
    <w:rsid w:val="00B22C05"/>
    <w:rsid w:val="00B23B28"/>
    <w:rsid w:val="00B27F00"/>
    <w:rsid w:val="00B302C9"/>
    <w:rsid w:val="00B30339"/>
    <w:rsid w:val="00B305F7"/>
    <w:rsid w:val="00B30EE6"/>
    <w:rsid w:val="00B314F7"/>
    <w:rsid w:val="00B318A1"/>
    <w:rsid w:val="00B33ADD"/>
    <w:rsid w:val="00B33C7A"/>
    <w:rsid w:val="00B353A8"/>
    <w:rsid w:val="00B35439"/>
    <w:rsid w:val="00B358B7"/>
    <w:rsid w:val="00B364A3"/>
    <w:rsid w:val="00B4028B"/>
    <w:rsid w:val="00B40C92"/>
    <w:rsid w:val="00B4168B"/>
    <w:rsid w:val="00B43764"/>
    <w:rsid w:val="00B43B43"/>
    <w:rsid w:val="00B447CE"/>
    <w:rsid w:val="00B450C9"/>
    <w:rsid w:val="00B45236"/>
    <w:rsid w:val="00B45257"/>
    <w:rsid w:val="00B46438"/>
    <w:rsid w:val="00B465C7"/>
    <w:rsid w:val="00B46DCA"/>
    <w:rsid w:val="00B47A86"/>
    <w:rsid w:val="00B47BFE"/>
    <w:rsid w:val="00B5070C"/>
    <w:rsid w:val="00B50FDC"/>
    <w:rsid w:val="00B5133D"/>
    <w:rsid w:val="00B51AC9"/>
    <w:rsid w:val="00B53321"/>
    <w:rsid w:val="00B564B5"/>
    <w:rsid w:val="00B56642"/>
    <w:rsid w:val="00B6463D"/>
    <w:rsid w:val="00B650E6"/>
    <w:rsid w:val="00B7066F"/>
    <w:rsid w:val="00B72010"/>
    <w:rsid w:val="00B7480E"/>
    <w:rsid w:val="00B762CD"/>
    <w:rsid w:val="00B76F6E"/>
    <w:rsid w:val="00B77E74"/>
    <w:rsid w:val="00B801A0"/>
    <w:rsid w:val="00B812FC"/>
    <w:rsid w:val="00B8163F"/>
    <w:rsid w:val="00B818F4"/>
    <w:rsid w:val="00B81B25"/>
    <w:rsid w:val="00B8237A"/>
    <w:rsid w:val="00B843C9"/>
    <w:rsid w:val="00B845CA"/>
    <w:rsid w:val="00B859B9"/>
    <w:rsid w:val="00B872E4"/>
    <w:rsid w:val="00B919B9"/>
    <w:rsid w:val="00B91CE8"/>
    <w:rsid w:val="00B925F3"/>
    <w:rsid w:val="00B93201"/>
    <w:rsid w:val="00B95113"/>
    <w:rsid w:val="00B96B60"/>
    <w:rsid w:val="00B970C9"/>
    <w:rsid w:val="00BA04AC"/>
    <w:rsid w:val="00BA083E"/>
    <w:rsid w:val="00BA1CBF"/>
    <w:rsid w:val="00BA3637"/>
    <w:rsid w:val="00BA646E"/>
    <w:rsid w:val="00BA6F98"/>
    <w:rsid w:val="00BA7BB6"/>
    <w:rsid w:val="00BA7DEB"/>
    <w:rsid w:val="00BB0F07"/>
    <w:rsid w:val="00BB42C6"/>
    <w:rsid w:val="00BB63E3"/>
    <w:rsid w:val="00BB74AF"/>
    <w:rsid w:val="00BC1743"/>
    <w:rsid w:val="00BC52CE"/>
    <w:rsid w:val="00BC5AB8"/>
    <w:rsid w:val="00BC75F6"/>
    <w:rsid w:val="00BD01A8"/>
    <w:rsid w:val="00BD041C"/>
    <w:rsid w:val="00BD0604"/>
    <w:rsid w:val="00BD0976"/>
    <w:rsid w:val="00BD1028"/>
    <w:rsid w:val="00BD1F09"/>
    <w:rsid w:val="00BD2AEA"/>
    <w:rsid w:val="00BD4C4F"/>
    <w:rsid w:val="00BD67CA"/>
    <w:rsid w:val="00BD750C"/>
    <w:rsid w:val="00BE0101"/>
    <w:rsid w:val="00BE045B"/>
    <w:rsid w:val="00BE1ADD"/>
    <w:rsid w:val="00BE4B01"/>
    <w:rsid w:val="00BE7A16"/>
    <w:rsid w:val="00BF00D9"/>
    <w:rsid w:val="00BF0976"/>
    <w:rsid w:val="00BF1DAF"/>
    <w:rsid w:val="00BF43B6"/>
    <w:rsid w:val="00BF5623"/>
    <w:rsid w:val="00BF645F"/>
    <w:rsid w:val="00BF66CD"/>
    <w:rsid w:val="00C001B9"/>
    <w:rsid w:val="00C00A8E"/>
    <w:rsid w:val="00C00F3F"/>
    <w:rsid w:val="00C01267"/>
    <w:rsid w:val="00C01A61"/>
    <w:rsid w:val="00C059FA"/>
    <w:rsid w:val="00C074F0"/>
    <w:rsid w:val="00C118F2"/>
    <w:rsid w:val="00C11A54"/>
    <w:rsid w:val="00C11E77"/>
    <w:rsid w:val="00C16434"/>
    <w:rsid w:val="00C16A70"/>
    <w:rsid w:val="00C17678"/>
    <w:rsid w:val="00C176F3"/>
    <w:rsid w:val="00C2071B"/>
    <w:rsid w:val="00C24544"/>
    <w:rsid w:val="00C24960"/>
    <w:rsid w:val="00C24E85"/>
    <w:rsid w:val="00C24E9D"/>
    <w:rsid w:val="00C255B3"/>
    <w:rsid w:val="00C260C5"/>
    <w:rsid w:val="00C27566"/>
    <w:rsid w:val="00C308D2"/>
    <w:rsid w:val="00C31CD6"/>
    <w:rsid w:val="00C327BD"/>
    <w:rsid w:val="00C35EB9"/>
    <w:rsid w:val="00C37554"/>
    <w:rsid w:val="00C40520"/>
    <w:rsid w:val="00C415AF"/>
    <w:rsid w:val="00C41BF5"/>
    <w:rsid w:val="00C441A6"/>
    <w:rsid w:val="00C4422A"/>
    <w:rsid w:val="00C44DBF"/>
    <w:rsid w:val="00C45C74"/>
    <w:rsid w:val="00C4602D"/>
    <w:rsid w:val="00C4701E"/>
    <w:rsid w:val="00C478B0"/>
    <w:rsid w:val="00C535D9"/>
    <w:rsid w:val="00C5429A"/>
    <w:rsid w:val="00C56652"/>
    <w:rsid w:val="00C5699C"/>
    <w:rsid w:val="00C6066D"/>
    <w:rsid w:val="00C60ADA"/>
    <w:rsid w:val="00C61C0A"/>
    <w:rsid w:val="00C62508"/>
    <w:rsid w:val="00C63033"/>
    <w:rsid w:val="00C635D4"/>
    <w:rsid w:val="00C6547B"/>
    <w:rsid w:val="00C65FA2"/>
    <w:rsid w:val="00C664B8"/>
    <w:rsid w:val="00C72A90"/>
    <w:rsid w:val="00C72FDB"/>
    <w:rsid w:val="00C72FE5"/>
    <w:rsid w:val="00C73166"/>
    <w:rsid w:val="00C74177"/>
    <w:rsid w:val="00C741B6"/>
    <w:rsid w:val="00C77817"/>
    <w:rsid w:val="00C81EE8"/>
    <w:rsid w:val="00C829AC"/>
    <w:rsid w:val="00C83ADD"/>
    <w:rsid w:val="00C84100"/>
    <w:rsid w:val="00C84C69"/>
    <w:rsid w:val="00C86D8B"/>
    <w:rsid w:val="00C878E8"/>
    <w:rsid w:val="00C87EC7"/>
    <w:rsid w:val="00C92EEC"/>
    <w:rsid w:val="00C93D04"/>
    <w:rsid w:val="00C950CC"/>
    <w:rsid w:val="00C9572B"/>
    <w:rsid w:val="00C95B28"/>
    <w:rsid w:val="00C96C7A"/>
    <w:rsid w:val="00CA2AEA"/>
    <w:rsid w:val="00CA2EB8"/>
    <w:rsid w:val="00CA38CD"/>
    <w:rsid w:val="00CA6074"/>
    <w:rsid w:val="00CB03B5"/>
    <w:rsid w:val="00CB1421"/>
    <w:rsid w:val="00CB2D4D"/>
    <w:rsid w:val="00CB2D7A"/>
    <w:rsid w:val="00CB345B"/>
    <w:rsid w:val="00CB4EE1"/>
    <w:rsid w:val="00CB60CE"/>
    <w:rsid w:val="00CB6781"/>
    <w:rsid w:val="00CB7A6E"/>
    <w:rsid w:val="00CC0368"/>
    <w:rsid w:val="00CC063E"/>
    <w:rsid w:val="00CC3A8D"/>
    <w:rsid w:val="00CC40E0"/>
    <w:rsid w:val="00CC4D6D"/>
    <w:rsid w:val="00CC5B6C"/>
    <w:rsid w:val="00CC6DB4"/>
    <w:rsid w:val="00CD1CB1"/>
    <w:rsid w:val="00CD24C2"/>
    <w:rsid w:val="00CD4B48"/>
    <w:rsid w:val="00CD50CE"/>
    <w:rsid w:val="00CD5612"/>
    <w:rsid w:val="00CD6D8C"/>
    <w:rsid w:val="00CD7870"/>
    <w:rsid w:val="00CD7C97"/>
    <w:rsid w:val="00CE0305"/>
    <w:rsid w:val="00CE0E9D"/>
    <w:rsid w:val="00CE0F7C"/>
    <w:rsid w:val="00CE11C2"/>
    <w:rsid w:val="00CE2C31"/>
    <w:rsid w:val="00CE360C"/>
    <w:rsid w:val="00CE4890"/>
    <w:rsid w:val="00CE4E5D"/>
    <w:rsid w:val="00CE66A1"/>
    <w:rsid w:val="00CE79AD"/>
    <w:rsid w:val="00CF0B1E"/>
    <w:rsid w:val="00CF0C97"/>
    <w:rsid w:val="00CF2D8F"/>
    <w:rsid w:val="00CF2EF0"/>
    <w:rsid w:val="00CF3FB9"/>
    <w:rsid w:val="00CF468F"/>
    <w:rsid w:val="00CF4F3A"/>
    <w:rsid w:val="00CF5844"/>
    <w:rsid w:val="00CF5B5A"/>
    <w:rsid w:val="00CF6080"/>
    <w:rsid w:val="00CF67BE"/>
    <w:rsid w:val="00CF7B91"/>
    <w:rsid w:val="00D04244"/>
    <w:rsid w:val="00D0478D"/>
    <w:rsid w:val="00D04957"/>
    <w:rsid w:val="00D04AE3"/>
    <w:rsid w:val="00D056ED"/>
    <w:rsid w:val="00D0602A"/>
    <w:rsid w:val="00D076F5"/>
    <w:rsid w:val="00D07FDB"/>
    <w:rsid w:val="00D1021B"/>
    <w:rsid w:val="00D106D5"/>
    <w:rsid w:val="00D129C1"/>
    <w:rsid w:val="00D13328"/>
    <w:rsid w:val="00D142D2"/>
    <w:rsid w:val="00D1558E"/>
    <w:rsid w:val="00D158A5"/>
    <w:rsid w:val="00D15FBE"/>
    <w:rsid w:val="00D16F0C"/>
    <w:rsid w:val="00D17454"/>
    <w:rsid w:val="00D17B33"/>
    <w:rsid w:val="00D200AC"/>
    <w:rsid w:val="00D21A0B"/>
    <w:rsid w:val="00D21DD7"/>
    <w:rsid w:val="00D22295"/>
    <w:rsid w:val="00D22C02"/>
    <w:rsid w:val="00D22E32"/>
    <w:rsid w:val="00D2312C"/>
    <w:rsid w:val="00D23396"/>
    <w:rsid w:val="00D23DF5"/>
    <w:rsid w:val="00D23EBB"/>
    <w:rsid w:val="00D24C32"/>
    <w:rsid w:val="00D2679E"/>
    <w:rsid w:val="00D31977"/>
    <w:rsid w:val="00D33919"/>
    <w:rsid w:val="00D33B35"/>
    <w:rsid w:val="00D375E7"/>
    <w:rsid w:val="00D37FB9"/>
    <w:rsid w:val="00D412EE"/>
    <w:rsid w:val="00D41A4B"/>
    <w:rsid w:val="00D462ED"/>
    <w:rsid w:val="00D46CD8"/>
    <w:rsid w:val="00D52410"/>
    <w:rsid w:val="00D5360D"/>
    <w:rsid w:val="00D54D9B"/>
    <w:rsid w:val="00D55CC1"/>
    <w:rsid w:val="00D5679E"/>
    <w:rsid w:val="00D5699E"/>
    <w:rsid w:val="00D57D0D"/>
    <w:rsid w:val="00D607CC"/>
    <w:rsid w:val="00D608BC"/>
    <w:rsid w:val="00D61DAB"/>
    <w:rsid w:val="00D625FC"/>
    <w:rsid w:val="00D6544D"/>
    <w:rsid w:val="00D664C6"/>
    <w:rsid w:val="00D66884"/>
    <w:rsid w:val="00D66D18"/>
    <w:rsid w:val="00D7001A"/>
    <w:rsid w:val="00D708C0"/>
    <w:rsid w:val="00D72B2F"/>
    <w:rsid w:val="00D72B3D"/>
    <w:rsid w:val="00D7359F"/>
    <w:rsid w:val="00D741EF"/>
    <w:rsid w:val="00D77514"/>
    <w:rsid w:val="00D81128"/>
    <w:rsid w:val="00D81D3B"/>
    <w:rsid w:val="00D82FAA"/>
    <w:rsid w:val="00D9122B"/>
    <w:rsid w:val="00D9163D"/>
    <w:rsid w:val="00D91891"/>
    <w:rsid w:val="00D93358"/>
    <w:rsid w:val="00D941C9"/>
    <w:rsid w:val="00DA009F"/>
    <w:rsid w:val="00DA31C7"/>
    <w:rsid w:val="00DA47A6"/>
    <w:rsid w:val="00DA5A13"/>
    <w:rsid w:val="00DA61AE"/>
    <w:rsid w:val="00DA7FF2"/>
    <w:rsid w:val="00DB06A8"/>
    <w:rsid w:val="00DB0B80"/>
    <w:rsid w:val="00DB1850"/>
    <w:rsid w:val="00DB3B31"/>
    <w:rsid w:val="00DB428C"/>
    <w:rsid w:val="00DB4645"/>
    <w:rsid w:val="00DB4CCF"/>
    <w:rsid w:val="00DB6041"/>
    <w:rsid w:val="00DB6368"/>
    <w:rsid w:val="00DB7308"/>
    <w:rsid w:val="00DC0C39"/>
    <w:rsid w:val="00DC1034"/>
    <w:rsid w:val="00DC1AF9"/>
    <w:rsid w:val="00DC5071"/>
    <w:rsid w:val="00DC536F"/>
    <w:rsid w:val="00DC7EFB"/>
    <w:rsid w:val="00DD1FA5"/>
    <w:rsid w:val="00DD3EE8"/>
    <w:rsid w:val="00DD729F"/>
    <w:rsid w:val="00DD77FD"/>
    <w:rsid w:val="00DE13C0"/>
    <w:rsid w:val="00DE17AC"/>
    <w:rsid w:val="00DE26B5"/>
    <w:rsid w:val="00DE7A92"/>
    <w:rsid w:val="00DF2629"/>
    <w:rsid w:val="00DF2CE6"/>
    <w:rsid w:val="00DF3B62"/>
    <w:rsid w:val="00DF5372"/>
    <w:rsid w:val="00DF727F"/>
    <w:rsid w:val="00DF7615"/>
    <w:rsid w:val="00E008F9"/>
    <w:rsid w:val="00E01258"/>
    <w:rsid w:val="00E02417"/>
    <w:rsid w:val="00E028C9"/>
    <w:rsid w:val="00E03890"/>
    <w:rsid w:val="00E03BF6"/>
    <w:rsid w:val="00E03DA5"/>
    <w:rsid w:val="00E0555F"/>
    <w:rsid w:val="00E05AB3"/>
    <w:rsid w:val="00E06277"/>
    <w:rsid w:val="00E079FC"/>
    <w:rsid w:val="00E07DAB"/>
    <w:rsid w:val="00E11618"/>
    <w:rsid w:val="00E148FA"/>
    <w:rsid w:val="00E162AE"/>
    <w:rsid w:val="00E16B39"/>
    <w:rsid w:val="00E17747"/>
    <w:rsid w:val="00E21F2B"/>
    <w:rsid w:val="00E263EA"/>
    <w:rsid w:val="00E26794"/>
    <w:rsid w:val="00E26C65"/>
    <w:rsid w:val="00E327D1"/>
    <w:rsid w:val="00E3333A"/>
    <w:rsid w:val="00E34363"/>
    <w:rsid w:val="00E349F8"/>
    <w:rsid w:val="00E34B1D"/>
    <w:rsid w:val="00E3651A"/>
    <w:rsid w:val="00E40BA3"/>
    <w:rsid w:val="00E41424"/>
    <w:rsid w:val="00E42BB7"/>
    <w:rsid w:val="00E50382"/>
    <w:rsid w:val="00E50935"/>
    <w:rsid w:val="00E5160B"/>
    <w:rsid w:val="00E537BF"/>
    <w:rsid w:val="00E53873"/>
    <w:rsid w:val="00E549EF"/>
    <w:rsid w:val="00E55683"/>
    <w:rsid w:val="00E60068"/>
    <w:rsid w:val="00E60374"/>
    <w:rsid w:val="00E61261"/>
    <w:rsid w:val="00E61B8A"/>
    <w:rsid w:val="00E627B8"/>
    <w:rsid w:val="00E63F1F"/>
    <w:rsid w:val="00E64E47"/>
    <w:rsid w:val="00E65367"/>
    <w:rsid w:val="00E65612"/>
    <w:rsid w:val="00E65732"/>
    <w:rsid w:val="00E6587A"/>
    <w:rsid w:val="00E658D4"/>
    <w:rsid w:val="00E65E86"/>
    <w:rsid w:val="00E66079"/>
    <w:rsid w:val="00E666EB"/>
    <w:rsid w:val="00E70A74"/>
    <w:rsid w:val="00E70CFE"/>
    <w:rsid w:val="00E74514"/>
    <w:rsid w:val="00E76107"/>
    <w:rsid w:val="00E767AF"/>
    <w:rsid w:val="00E772AB"/>
    <w:rsid w:val="00E81459"/>
    <w:rsid w:val="00E82600"/>
    <w:rsid w:val="00E829E2"/>
    <w:rsid w:val="00E84474"/>
    <w:rsid w:val="00E844B2"/>
    <w:rsid w:val="00E84E41"/>
    <w:rsid w:val="00E84F98"/>
    <w:rsid w:val="00E85BEA"/>
    <w:rsid w:val="00E86F89"/>
    <w:rsid w:val="00E907D5"/>
    <w:rsid w:val="00E9256B"/>
    <w:rsid w:val="00E94C60"/>
    <w:rsid w:val="00EA523F"/>
    <w:rsid w:val="00EA536E"/>
    <w:rsid w:val="00EA661C"/>
    <w:rsid w:val="00EB0055"/>
    <w:rsid w:val="00EB04A3"/>
    <w:rsid w:val="00EB1166"/>
    <w:rsid w:val="00EB400F"/>
    <w:rsid w:val="00EB586C"/>
    <w:rsid w:val="00EB6A13"/>
    <w:rsid w:val="00EB6B23"/>
    <w:rsid w:val="00EB7B67"/>
    <w:rsid w:val="00EC3838"/>
    <w:rsid w:val="00EC4349"/>
    <w:rsid w:val="00EC5BC2"/>
    <w:rsid w:val="00EC5E30"/>
    <w:rsid w:val="00EC60B9"/>
    <w:rsid w:val="00ED02C2"/>
    <w:rsid w:val="00ED0543"/>
    <w:rsid w:val="00ED2326"/>
    <w:rsid w:val="00ED32C2"/>
    <w:rsid w:val="00ED35CA"/>
    <w:rsid w:val="00ED3895"/>
    <w:rsid w:val="00ED549F"/>
    <w:rsid w:val="00ED6389"/>
    <w:rsid w:val="00ED6F21"/>
    <w:rsid w:val="00ED7E56"/>
    <w:rsid w:val="00EE0399"/>
    <w:rsid w:val="00EE186E"/>
    <w:rsid w:val="00EE2209"/>
    <w:rsid w:val="00EE2293"/>
    <w:rsid w:val="00EE5299"/>
    <w:rsid w:val="00EE661B"/>
    <w:rsid w:val="00EE6D95"/>
    <w:rsid w:val="00EE7CF3"/>
    <w:rsid w:val="00EF0CFC"/>
    <w:rsid w:val="00F014F0"/>
    <w:rsid w:val="00F01581"/>
    <w:rsid w:val="00F026C9"/>
    <w:rsid w:val="00F032EE"/>
    <w:rsid w:val="00F03B26"/>
    <w:rsid w:val="00F06BD8"/>
    <w:rsid w:val="00F079C2"/>
    <w:rsid w:val="00F07EDF"/>
    <w:rsid w:val="00F07F81"/>
    <w:rsid w:val="00F105D0"/>
    <w:rsid w:val="00F11046"/>
    <w:rsid w:val="00F11CC6"/>
    <w:rsid w:val="00F12605"/>
    <w:rsid w:val="00F12682"/>
    <w:rsid w:val="00F13EB5"/>
    <w:rsid w:val="00F17940"/>
    <w:rsid w:val="00F20464"/>
    <w:rsid w:val="00F20D9C"/>
    <w:rsid w:val="00F22120"/>
    <w:rsid w:val="00F22502"/>
    <w:rsid w:val="00F251D1"/>
    <w:rsid w:val="00F255EF"/>
    <w:rsid w:val="00F25CFA"/>
    <w:rsid w:val="00F2740D"/>
    <w:rsid w:val="00F27D4F"/>
    <w:rsid w:val="00F30630"/>
    <w:rsid w:val="00F3232A"/>
    <w:rsid w:val="00F33275"/>
    <w:rsid w:val="00F338A2"/>
    <w:rsid w:val="00F341D7"/>
    <w:rsid w:val="00F35CA9"/>
    <w:rsid w:val="00F35CDA"/>
    <w:rsid w:val="00F37871"/>
    <w:rsid w:val="00F4034D"/>
    <w:rsid w:val="00F403B3"/>
    <w:rsid w:val="00F414F6"/>
    <w:rsid w:val="00F41DFC"/>
    <w:rsid w:val="00F44EDA"/>
    <w:rsid w:val="00F5184C"/>
    <w:rsid w:val="00F52AA2"/>
    <w:rsid w:val="00F55EE7"/>
    <w:rsid w:val="00F61029"/>
    <w:rsid w:val="00F643E0"/>
    <w:rsid w:val="00F678DB"/>
    <w:rsid w:val="00F70279"/>
    <w:rsid w:val="00F70715"/>
    <w:rsid w:val="00F755B9"/>
    <w:rsid w:val="00F75D96"/>
    <w:rsid w:val="00F76D4F"/>
    <w:rsid w:val="00F76ED6"/>
    <w:rsid w:val="00F82ABC"/>
    <w:rsid w:val="00F8689C"/>
    <w:rsid w:val="00F9240F"/>
    <w:rsid w:val="00F9463D"/>
    <w:rsid w:val="00F95FD6"/>
    <w:rsid w:val="00F96020"/>
    <w:rsid w:val="00F960CA"/>
    <w:rsid w:val="00F9624E"/>
    <w:rsid w:val="00FA0256"/>
    <w:rsid w:val="00FA4101"/>
    <w:rsid w:val="00FA4328"/>
    <w:rsid w:val="00FA47AC"/>
    <w:rsid w:val="00FA4892"/>
    <w:rsid w:val="00FA4DB5"/>
    <w:rsid w:val="00FA59E0"/>
    <w:rsid w:val="00FA6F57"/>
    <w:rsid w:val="00FA725C"/>
    <w:rsid w:val="00FB0936"/>
    <w:rsid w:val="00FB0B41"/>
    <w:rsid w:val="00FB1DAD"/>
    <w:rsid w:val="00FB2787"/>
    <w:rsid w:val="00FB523F"/>
    <w:rsid w:val="00FB5830"/>
    <w:rsid w:val="00FB62C6"/>
    <w:rsid w:val="00FB7373"/>
    <w:rsid w:val="00FC27D5"/>
    <w:rsid w:val="00FC2A6F"/>
    <w:rsid w:val="00FC302F"/>
    <w:rsid w:val="00FC377D"/>
    <w:rsid w:val="00FC4443"/>
    <w:rsid w:val="00FC5708"/>
    <w:rsid w:val="00FC62C5"/>
    <w:rsid w:val="00FC7BE9"/>
    <w:rsid w:val="00FD0D28"/>
    <w:rsid w:val="00FD3AC1"/>
    <w:rsid w:val="00FD6ADB"/>
    <w:rsid w:val="00FE084B"/>
    <w:rsid w:val="00FE0F82"/>
    <w:rsid w:val="00FE250F"/>
    <w:rsid w:val="00FE2DAE"/>
    <w:rsid w:val="00FE34FC"/>
    <w:rsid w:val="00FE35A1"/>
    <w:rsid w:val="00FE6519"/>
    <w:rsid w:val="00FE6B35"/>
    <w:rsid w:val="00FE6B4F"/>
    <w:rsid w:val="00FE759E"/>
    <w:rsid w:val="00FE7A77"/>
    <w:rsid w:val="00FE7B27"/>
    <w:rsid w:val="00FE7BBC"/>
    <w:rsid w:val="00FF03A2"/>
    <w:rsid w:val="00FF04C7"/>
    <w:rsid w:val="00FF1CD6"/>
    <w:rsid w:val="00FF3849"/>
    <w:rsid w:val="00FF6430"/>
    <w:rsid w:val="00FF7489"/>
    <w:rsid w:val="02288C36"/>
    <w:rsid w:val="02B17DF5"/>
    <w:rsid w:val="032E69FA"/>
    <w:rsid w:val="03A70789"/>
    <w:rsid w:val="0447136B"/>
    <w:rsid w:val="0533F9BF"/>
    <w:rsid w:val="05E2E3CC"/>
    <w:rsid w:val="0704E6FE"/>
    <w:rsid w:val="07AB9B2D"/>
    <w:rsid w:val="091A848E"/>
    <w:rsid w:val="09C03517"/>
    <w:rsid w:val="0B4F4F44"/>
    <w:rsid w:val="11E18DCE"/>
    <w:rsid w:val="12DAC964"/>
    <w:rsid w:val="146BC44D"/>
    <w:rsid w:val="19C50036"/>
    <w:rsid w:val="1ACA1BD4"/>
    <w:rsid w:val="1B6BE41B"/>
    <w:rsid w:val="1C65EC35"/>
    <w:rsid w:val="1C7036A0"/>
    <w:rsid w:val="1E3EF8D0"/>
    <w:rsid w:val="1E5DF676"/>
    <w:rsid w:val="1F587704"/>
    <w:rsid w:val="1F9D8CF7"/>
    <w:rsid w:val="1FDAC931"/>
    <w:rsid w:val="212A7F66"/>
    <w:rsid w:val="25D06F5C"/>
    <w:rsid w:val="2886D914"/>
    <w:rsid w:val="2A6B8ACA"/>
    <w:rsid w:val="2B1CC55C"/>
    <w:rsid w:val="2C9385C1"/>
    <w:rsid w:val="2D60F500"/>
    <w:rsid w:val="2E917082"/>
    <w:rsid w:val="2EA70C0F"/>
    <w:rsid w:val="2F51448C"/>
    <w:rsid w:val="306E3349"/>
    <w:rsid w:val="30D2212E"/>
    <w:rsid w:val="316BBC41"/>
    <w:rsid w:val="320EF085"/>
    <w:rsid w:val="32E90770"/>
    <w:rsid w:val="34C4D692"/>
    <w:rsid w:val="3525902C"/>
    <w:rsid w:val="3663B294"/>
    <w:rsid w:val="3AF41955"/>
    <w:rsid w:val="3B83FB80"/>
    <w:rsid w:val="3CB59225"/>
    <w:rsid w:val="41CF5CA8"/>
    <w:rsid w:val="4323A4B9"/>
    <w:rsid w:val="450B9C6D"/>
    <w:rsid w:val="469D0AA4"/>
    <w:rsid w:val="4872CA06"/>
    <w:rsid w:val="49946607"/>
    <w:rsid w:val="4AAFBABE"/>
    <w:rsid w:val="4B0844E1"/>
    <w:rsid w:val="4BEF0F4E"/>
    <w:rsid w:val="4CA86B60"/>
    <w:rsid w:val="4F26B010"/>
    <w:rsid w:val="4F4A4042"/>
    <w:rsid w:val="54D20277"/>
    <w:rsid w:val="55A546FF"/>
    <w:rsid w:val="562F34DD"/>
    <w:rsid w:val="572EE06A"/>
    <w:rsid w:val="58C96509"/>
    <w:rsid w:val="59B27757"/>
    <w:rsid w:val="5A0D3858"/>
    <w:rsid w:val="5A71303E"/>
    <w:rsid w:val="5A8D7694"/>
    <w:rsid w:val="5A9C7A96"/>
    <w:rsid w:val="5B08FEF4"/>
    <w:rsid w:val="5B835196"/>
    <w:rsid w:val="5C14A787"/>
    <w:rsid w:val="5DFA4801"/>
    <w:rsid w:val="6007A82C"/>
    <w:rsid w:val="6198139E"/>
    <w:rsid w:val="63403140"/>
    <w:rsid w:val="638C4B6C"/>
    <w:rsid w:val="650C6CEF"/>
    <w:rsid w:val="6543AA28"/>
    <w:rsid w:val="65D81275"/>
    <w:rsid w:val="68D30E75"/>
    <w:rsid w:val="69106FFB"/>
    <w:rsid w:val="69697CB2"/>
    <w:rsid w:val="69EF20AB"/>
    <w:rsid w:val="6A767DD8"/>
    <w:rsid w:val="6B40F8BA"/>
    <w:rsid w:val="6DAD227B"/>
    <w:rsid w:val="6DB9A28D"/>
    <w:rsid w:val="6E2E8C56"/>
    <w:rsid w:val="6EF5A2E1"/>
    <w:rsid w:val="707ED8EF"/>
    <w:rsid w:val="717EEFD3"/>
    <w:rsid w:val="76695E44"/>
    <w:rsid w:val="77348370"/>
    <w:rsid w:val="775B96D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141AB530-5D43-42D5-9E53-24E65FC4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EA"/>
    <w:pPr>
      <w:jc w:val="both"/>
    </w:pPr>
    <w:rPr>
      <w:rFonts w:eastAsia="Times New Roman" w:cs="Times New Roman"/>
      <w:szCs w:val="24"/>
      <w:lang w:val="es-ES" w:eastAsia="es-ES_tradnl"/>
      <w14:ligatures w14:val="none"/>
    </w:rPr>
  </w:style>
  <w:style w:type="paragraph" w:styleId="Heading1">
    <w:name w:val="heading 1"/>
    <w:basedOn w:val="Normal"/>
    <w:next w:val="Normal"/>
    <w:link w:val="Heading1Char"/>
    <w:uiPriority w:val="9"/>
    <w:qFormat/>
    <w:rsid w:val="00E65612"/>
    <w:pPr>
      <w:keepNext/>
      <w:keepLines/>
      <w:numPr>
        <w:numId w:val="1"/>
      </w:numPr>
      <w:pBdr>
        <w:bottom w:val="single" w:sz="12" w:space="1" w:color="auto"/>
      </w:pBdr>
      <w:spacing w:before="240"/>
      <w:outlineLvl w:val="0"/>
    </w:pPr>
    <w:rPr>
      <w:rFonts w:eastAsiaTheme="majorEastAsia" w:cstheme="majorBidi"/>
      <w:b/>
      <w:caps/>
      <w:color w:val="0D0D0D" w:themeColor="text1" w:themeTint="F2"/>
      <w:sz w:val="36"/>
      <w:szCs w:val="32"/>
    </w:rPr>
  </w:style>
  <w:style w:type="paragraph" w:styleId="Heading2">
    <w:name w:val="heading 2"/>
    <w:basedOn w:val="Normal"/>
    <w:next w:val="Normal"/>
    <w:link w:val="Heading2Char"/>
    <w:uiPriority w:val="9"/>
    <w:unhideWhenUsed/>
    <w:qFormat/>
    <w:rsid w:val="00E65612"/>
    <w:pPr>
      <w:keepNext/>
      <w:keepLines/>
      <w:numPr>
        <w:ilvl w:val="1"/>
        <w:numId w:val="1"/>
      </w:numPr>
      <w:pBdr>
        <w:bottom w:val="single" w:sz="8" w:space="1" w:color="auto"/>
      </w:pBdr>
      <w:spacing w:before="40"/>
      <w:outlineLvl w:val="1"/>
    </w:pPr>
    <w:rPr>
      <w:rFonts w:eastAsiaTheme="majorEastAsia" w:cstheme="majorBidi"/>
      <w:b/>
      <w:caps/>
      <w:color w:val="0D0D0D" w:themeColor="text1" w:themeTint="F2"/>
      <w:sz w:val="32"/>
      <w:szCs w:val="26"/>
    </w:rPr>
  </w:style>
  <w:style w:type="paragraph" w:styleId="Heading3">
    <w:name w:val="heading 3"/>
    <w:basedOn w:val="Normal"/>
    <w:next w:val="Normal"/>
    <w:link w:val="Heading3Char"/>
    <w:uiPriority w:val="9"/>
    <w:unhideWhenUsed/>
    <w:qFormat/>
    <w:rsid w:val="00174DAB"/>
    <w:pPr>
      <w:keepNext/>
      <w:keepLines/>
      <w:numPr>
        <w:ilvl w:val="2"/>
        <w:numId w:val="1"/>
      </w:numPr>
      <w:spacing w:before="120" w:after="120"/>
      <w:outlineLvl w:val="2"/>
    </w:pPr>
    <w:rPr>
      <w:rFonts w:eastAsiaTheme="majorEastAsia" w:cstheme="majorBidi"/>
      <w:b/>
      <w:color w:val="0D0D0D" w:themeColor="text1" w:themeTint="F2"/>
      <w:sz w:val="28"/>
      <w:u w:val="single"/>
    </w:rPr>
  </w:style>
  <w:style w:type="paragraph" w:styleId="Heading4">
    <w:name w:val="heading 4"/>
    <w:basedOn w:val="Normal"/>
    <w:next w:val="Normal"/>
    <w:link w:val="Heading4Char"/>
    <w:uiPriority w:val="9"/>
    <w:unhideWhenUsed/>
    <w:qFormat/>
    <w:rsid w:val="00E65612"/>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E65612"/>
    <w:pPr>
      <w:keepNext/>
      <w:keepLines/>
      <w:numPr>
        <w:ilvl w:val="4"/>
        <w:numId w:val="1"/>
      </w:numPr>
      <w:spacing w:before="40"/>
      <w:outlineLvl w:val="4"/>
    </w:pPr>
    <w:rPr>
      <w:rFonts w:eastAsiaTheme="majorEastAsia" w:cstheme="majorBidi"/>
      <w:b/>
    </w:rPr>
  </w:style>
  <w:style w:type="paragraph" w:styleId="Heading6">
    <w:name w:val="heading 6"/>
    <w:basedOn w:val="Normal"/>
    <w:next w:val="Normal"/>
    <w:link w:val="Heading6Char"/>
    <w:uiPriority w:val="9"/>
    <w:unhideWhenUsed/>
    <w:qFormat/>
    <w:rsid w:val="000C571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C571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C57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7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E7"/>
    <w:pPr>
      <w:tabs>
        <w:tab w:val="center" w:pos="4252"/>
        <w:tab w:val="right" w:pos="8504"/>
      </w:tabs>
    </w:pPr>
  </w:style>
  <w:style w:type="character" w:customStyle="1" w:styleId="HeaderChar">
    <w:name w:val="Header Char"/>
    <w:basedOn w:val="DefaultParagraphFont"/>
    <w:link w:val="Header"/>
    <w:uiPriority w:val="99"/>
    <w:rsid w:val="00AC48E7"/>
    <w:rPr>
      <w:lang w:val="es-ES"/>
    </w:rPr>
  </w:style>
  <w:style w:type="paragraph" w:styleId="Footer">
    <w:name w:val="footer"/>
    <w:basedOn w:val="Normal"/>
    <w:link w:val="FooterChar"/>
    <w:uiPriority w:val="99"/>
    <w:unhideWhenUsed/>
    <w:rsid w:val="00AC48E7"/>
    <w:pPr>
      <w:tabs>
        <w:tab w:val="center" w:pos="4252"/>
        <w:tab w:val="right" w:pos="8504"/>
      </w:tabs>
    </w:pPr>
  </w:style>
  <w:style w:type="character" w:customStyle="1" w:styleId="FooterChar">
    <w:name w:val="Footer Char"/>
    <w:basedOn w:val="DefaultParagraphFont"/>
    <w:link w:val="Footer"/>
    <w:uiPriority w:val="99"/>
    <w:rsid w:val="00AC48E7"/>
    <w:rPr>
      <w:lang w:val="es-ES"/>
    </w:rPr>
  </w:style>
  <w:style w:type="character" w:customStyle="1" w:styleId="Heading1Char">
    <w:name w:val="Heading 1 Char"/>
    <w:basedOn w:val="DefaultParagraphFont"/>
    <w:link w:val="Heading1"/>
    <w:uiPriority w:val="9"/>
    <w:rsid w:val="00B46438"/>
    <w:rPr>
      <w:rFonts w:ascii="Times New Roman" w:eastAsiaTheme="majorEastAsia" w:hAnsi="Times New Roman" w:cstheme="majorBidi"/>
      <w:b/>
      <w:caps/>
      <w:color w:val="0D0D0D" w:themeColor="text1" w:themeTint="F2"/>
      <w:sz w:val="36"/>
      <w:szCs w:val="32"/>
      <w:lang w:val="es-ES" w:eastAsia="es-ES_tradnl"/>
      <w14:ligatures w14:val="none"/>
    </w:rPr>
  </w:style>
  <w:style w:type="character" w:customStyle="1" w:styleId="Heading2Char">
    <w:name w:val="Heading 2 Char"/>
    <w:basedOn w:val="DefaultParagraphFont"/>
    <w:link w:val="Heading2"/>
    <w:uiPriority w:val="9"/>
    <w:rsid w:val="006909CE"/>
    <w:rPr>
      <w:rFonts w:ascii="Times New Roman" w:eastAsiaTheme="majorEastAsia" w:hAnsi="Times New Roman" w:cstheme="majorBidi"/>
      <w:b/>
      <w:caps/>
      <w:color w:val="0D0D0D" w:themeColor="text1" w:themeTint="F2"/>
      <w:sz w:val="32"/>
      <w:szCs w:val="26"/>
      <w:lang w:val="es-ES" w:eastAsia="es-ES_tradnl"/>
      <w14:ligatures w14:val="none"/>
    </w:rPr>
  </w:style>
  <w:style w:type="paragraph" w:styleId="TOC1">
    <w:name w:val="toc 1"/>
    <w:basedOn w:val="Normal"/>
    <w:next w:val="Normal"/>
    <w:autoRedefine/>
    <w:uiPriority w:val="39"/>
    <w:unhideWhenUsed/>
    <w:rsid w:val="00207528"/>
    <w:pPr>
      <w:spacing w:before="120" w:after="120"/>
    </w:pPr>
    <w:rPr>
      <w:rFonts w:cstheme="minorHAnsi"/>
      <w:b/>
      <w:bCs/>
      <w:caps/>
      <w:sz w:val="20"/>
      <w:szCs w:val="20"/>
    </w:rPr>
  </w:style>
  <w:style w:type="paragraph" w:styleId="TOC2">
    <w:name w:val="toc 2"/>
    <w:basedOn w:val="Normal"/>
    <w:next w:val="Normal"/>
    <w:autoRedefine/>
    <w:uiPriority w:val="39"/>
    <w:unhideWhenUsed/>
    <w:rsid w:val="00207528"/>
    <w:pPr>
      <w:ind w:left="220"/>
    </w:pPr>
    <w:rPr>
      <w:rFonts w:cstheme="minorHAnsi"/>
      <w:smallCaps/>
      <w:sz w:val="20"/>
      <w:szCs w:val="20"/>
    </w:rPr>
  </w:style>
  <w:style w:type="paragraph" w:styleId="TOC3">
    <w:name w:val="toc 3"/>
    <w:basedOn w:val="Normal"/>
    <w:next w:val="Normal"/>
    <w:autoRedefine/>
    <w:uiPriority w:val="39"/>
    <w:unhideWhenUsed/>
    <w:rsid w:val="00207528"/>
    <w:pPr>
      <w:ind w:left="440"/>
    </w:pPr>
    <w:rPr>
      <w:rFonts w:cstheme="minorHAnsi"/>
      <w:i/>
      <w:iCs/>
      <w:sz w:val="20"/>
      <w:szCs w:val="20"/>
    </w:rPr>
  </w:style>
  <w:style w:type="paragraph" w:styleId="TOC4">
    <w:name w:val="toc 4"/>
    <w:basedOn w:val="Normal"/>
    <w:next w:val="Normal"/>
    <w:autoRedefine/>
    <w:uiPriority w:val="39"/>
    <w:unhideWhenUsed/>
    <w:rsid w:val="00207528"/>
    <w:pPr>
      <w:ind w:left="660"/>
    </w:pPr>
    <w:rPr>
      <w:rFonts w:cstheme="minorHAnsi"/>
      <w:sz w:val="18"/>
      <w:szCs w:val="18"/>
    </w:rPr>
  </w:style>
  <w:style w:type="paragraph" w:styleId="TOC5">
    <w:name w:val="toc 5"/>
    <w:basedOn w:val="Normal"/>
    <w:next w:val="Normal"/>
    <w:autoRedefine/>
    <w:uiPriority w:val="39"/>
    <w:unhideWhenUsed/>
    <w:rsid w:val="00207528"/>
    <w:pPr>
      <w:ind w:left="880"/>
    </w:pPr>
    <w:rPr>
      <w:rFonts w:cstheme="minorHAnsi"/>
      <w:sz w:val="18"/>
      <w:szCs w:val="18"/>
    </w:rPr>
  </w:style>
  <w:style w:type="paragraph" w:styleId="TOC6">
    <w:name w:val="toc 6"/>
    <w:basedOn w:val="Normal"/>
    <w:next w:val="Normal"/>
    <w:autoRedefine/>
    <w:uiPriority w:val="39"/>
    <w:unhideWhenUsed/>
    <w:rsid w:val="00207528"/>
    <w:pPr>
      <w:ind w:left="1100"/>
    </w:pPr>
    <w:rPr>
      <w:rFonts w:cstheme="minorHAnsi"/>
      <w:sz w:val="18"/>
      <w:szCs w:val="18"/>
    </w:rPr>
  </w:style>
  <w:style w:type="paragraph" w:styleId="TOC7">
    <w:name w:val="toc 7"/>
    <w:basedOn w:val="Normal"/>
    <w:next w:val="Normal"/>
    <w:autoRedefine/>
    <w:uiPriority w:val="39"/>
    <w:unhideWhenUsed/>
    <w:rsid w:val="00207528"/>
    <w:pPr>
      <w:ind w:left="1320"/>
    </w:pPr>
    <w:rPr>
      <w:rFonts w:cstheme="minorHAnsi"/>
      <w:sz w:val="18"/>
      <w:szCs w:val="18"/>
    </w:rPr>
  </w:style>
  <w:style w:type="paragraph" w:styleId="TOC8">
    <w:name w:val="toc 8"/>
    <w:basedOn w:val="Normal"/>
    <w:next w:val="Normal"/>
    <w:autoRedefine/>
    <w:uiPriority w:val="39"/>
    <w:unhideWhenUsed/>
    <w:rsid w:val="00207528"/>
    <w:pPr>
      <w:ind w:left="1540"/>
    </w:pPr>
    <w:rPr>
      <w:rFonts w:cstheme="minorHAnsi"/>
      <w:sz w:val="18"/>
      <w:szCs w:val="18"/>
    </w:rPr>
  </w:style>
  <w:style w:type="paragraph" w:styleId="TOC9">
    <w:name w:val="toc 9"/>
    <w:basedOn w:val="Normal"/>
    <w:next w:val="Normal"/>
    <w:autoRedefine/>
    <w:uiPriority w:val="39"/>
    <w:unhideWhenUsed/>
    <w:rsid w:val="00207528"/>
    <w:pPr>
      <w:ind w:left="1760"/>
    </w:pPr>
    <w:rPr>
      <w:rFonts w:cstheme="minorHAnsi"/>
      <w:sz w:val="18"/>
      <w:szCs w:val="18"/>
    </w:rPr>
  </w:style>
  <w:style w:type="character" w:styleId="Hyperlink">
    <w:name w:val="Hyperlink"/>
    <w:basedOn w:val="DefaultParagraphFont"/>
    <w:uiPriority w:val="99"/>
    <w:unhideWhenUsed/>
    <w:rsid w:val="00207528"/>
    <w:rPr>
      <w:color w:val="0563C1" w:themeColor="hyperlink"/>
      <w:u w:val="single"/>
    </w:rPr>
  </w:style>
  <w:style w:type="character" w:customStyle="1" w:styleId="Heading3Char">
    <w:name w:val="Heading 3 Char"/>
    <w:basedOn w:val="DefaultParagraphFont"/>
    <w:link w:val="Heading3"/>
    <w:uiPriority w:val="9"/>
    <w:rsid w:val="00475F61"/>
    <w:rPr>
      <w:rFonts w:ascii="Times New Roman" w:eastAsiaTheme="majorEastAsia" w:hAnsi="Times New Roman" w:cstheme="majorBidi"/>
      <w:b/>
      <w:color w:val="0D0D0D" w:themeColor="text1" w:themeTint="F2"/>
      <w:sz w:val="28"/>
      <w:szCs w:val="24"/>
      <w:u w:val="single"/>
      <w:lang w:val="es-ES" w:eastAsia="es-ES_tradnl"/>
      <w14:ligatures w14:val="none"/>
    </w:rPr>
  </w:style>
  <w:style w:type="paragraph" w:styleId="ListParagraph">
    <w:name w:val="List Paragraph"/>
    <w:basedOn w:val="Normal"/>
    <w:uiPriority w:val="34"/>
    <w:qFormat/>
    <w:rsid w:val="00556730"/>
    <w:pPr>
      <w:ind w:left="720"/>
      <w:contextualSpacing/>
    </w:pPr>
  </w:style>
  <w:style w:type="table" w:styleId="TableGrid">
    <w:name w:val="Table Grid"/>
    <w:basedOn w:val="TableNormal"/>
    <w:uiPriority w:val="39"/>
    <w:rsid w:val="00556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C00A8E"/>
    <w:rPr>
      <w:color w:val="605E5C"/>
      <w:shd w:val="clear" w:color="auto" w:fill="E1DFDD"/>
    </w:rPr>
  </w:style>
  <w:style w:type="table" w:styleId="GridTable4">
    <w:name w:val="Grid Table 4"/>
    <w:basedOn w:val="TableNormal"/>
    <w:uiPriority w:val="49"/>
    <w:rsid w:val="007B01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ookTitle">
    <w:name w:val="Book Title"/>
    <w:basedOn w:val="DefaultParagraphFont"/>
    <w:uiPriority w:val="33"/>
    <w:qFormat/>
    <w:rsid w:val="00B05D4D"/>
    <w:rPr>
      <w:b/>
      <w:bCs/>
      <w:i/>
      <w:iCs/>
      <w:spacing w:val="5"/>
    </w:rPr>
  </w:style>
  <w:style w:type="paragraph" w:styleId="Title">
    <w:name w:val="Title"/>
    <w:basedOn w:val="Normal"/>
    <w:next w:val="Normal"/>
    <w:link w:val="TitleChar"/>
    <w:uiPriority w:val="10"/>
    <w:qFormat/>
    <w:rsid w:val="00054BA2"/>
    <w:pPr>
      <w:pBdr>
        <w:bottom w:val="single" w:sz="4" w:space="1" w:color="auto"/>
      </w:pBd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054BA2"/>
    <w:rPr>
      <w:rFonts w:asciiTheme="majorHAnsi" w:eastAsiaTheme="majorEastAsia" w:hAnsiTheme="majorHAnsi" w:cstheme="majorBidi"/>
      <w:b/>
      <w:spacing w:val="-10"/>
      <w:kern w:val="28"/>
      <w:sz w:val="36"/>
      <w:szCs w:val="56"/>
      <w:lang w:val="es-ES"/>
    </w:rPr>
  </w:style>
  <w:style w:type="character" w:customStyle="1" w:styleId="Heading4Char">
    <w:name w:val="Heading 4 Char"/>
    <w:basedOn w:val="DefaultParagraphFont"/>
    <w:link w:val="Heading4"/>
    <w:uiPriority w:val="9"/>
    <w:rsid w:val="00370F13"/>
    <w:rPr>
      <w:rFonts w:ascii="Times New Roman" w:eastAsiaTheme="majorEastAsia" w:hAnsi="Times New Roman" w:cstheme="majorBidi"/>
      <w:b/>
      <w:iCs/>
      <w:sz w:val="24"/>
      <w:szCs w:val="24"/>
      <w:lang w:val="es-ES" w:eastAsia="es-ES_tradnl"/>
      <w14:ligatures w14:val="none"/>
    </w:rPr>
  </w:style>
  <w:style w:type="character" w:customStyle="1" w:styleId="Heading5Char">
    <w:name w:val="Heading 5 Char"/>
    <w:basedOn w:val="DefaultParagraphFont"/>
    <w:link w:val="Heading5"/>
    <w:uiPriority w:val="9"/>
    <w:rsid w:val="00083C3F"/>
    <w:rPr>
      <w:rFonts w:ascii="Times New Roman" w:eastAsiaTheme="majorEastAsia" w:hAnsi="Times New Roman" w:cstheme="majorBidi"/>
      <w:b/>
      <w:sz w:val="24"/>
      <w:szCs w:val="24"/>
      <w:lang w:val="es-ES" w:eastAsia="es-ES_tradnl"/>
      <w14:ligatures w14:val="none"/>
    </w:rPr>
  </w:style>
  <w:style w:type="character" w:customStyle="1" w:styleId="Heading6Char">
    <w:name w:val="Heading 6 Char"/>
    <w:basedOn w:val="DefaultParagraphFont"/>
    <w:link w:val="Heading6"/>
    <w:uiPriority w:val="9"/>
    <w:rsid w:val="000C5716"/>
    <w:rPr>
      <w:rFonts w:asciiTheme="majorHAnsi" w:eastAsiaTheme="majorEastAsia" w:hAnsiTheme="majorHAnsi" w:cstheme="majorBidi"/>
      <w:color w:val="1F3763" w:themeColor="accent1" w:themeShade="7F"/>
      <w:lang w:val="es-ES"/>
    </w:rPr>
  </w:style>
  <w:style w:type="character" w:customStyle="1" w:styleId="Heading7Char">
    <w:name w:val="Heading 7 Char"/>
    <w:basedOn w:val="DefaultParagraphFont"/>
    <w:link w:val="Heading7"/>
    <w:uiPriority w:val="9"/>
    <w:rsid w:val="000C5716"/>
    <w:rPr>
      <w:rFonts w:asciiTheme="majorHAnsi" w:eastAsiaTheme="majorEastAsia" w:hAnsiTheme="majorHAnsi" w:cstheme="majorBidi"/>
      <w:i/>
      <w:iCs/>
      <w:color w:val="1F3763" w:themeColor="accent1" w:themeShade="7F"/>
      <w:lang w:val="es-ES"/>
    </w:rPr>
  </w:style>
  <w:style w:type="character" w:customStyle="1" w:styleId="Heading8Char">
    <w:name w:val="Heading 8 Char"/>
    <w:basedOn w:val="DefaultParagraphFont"/>
    <w:link w:val="Heading8"/>
    <w:uiPriority w:val="9"/>
    <w:rsid w:val="000C5716"/>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0C5716"/>
    <w:rPr>
      <w:rFonts w:asciiTheme="majorHAnsi" w:eastAsiaTheme="majorEastAsia" w:hAnsiTheme="majorHAnsi" w:cstheme="majorBidi"/>
      <w:i/>
      <w:iCs/>
      <w:color w:val="272727" w:themeColor="text1" w:themeTint="D8"/>
      <w:sz w:val="21"/>
      <w:szCs w:val="21"/>
      <w:lang w:val="es-ES"/>
    </w:rPr>
  </w:style>
  <w:style w:type="character" w:styleId="UnresolvedMention">
    <w:name w:val="Unresolved Mention"/>
    <w:basedOn w:val="DefaultParagraphFont"/>
    <w:uiPriority w:val="99"/>
    <w:semiHidden/>
    <w:unhideWhenUsed/>
    <w:rsid w:val="00C829AC"/>
    <w:rPr>
      <w:color w:val="605E5C"/>
      <w:shd w:val="clear" w:color="auto" w:fill="E1DFDD"/>
    </w:rPr>
  </w:style>
  <w:style w:type="character" w:styleId="PlaceholderText">
    <w:name w:val="Placeholder Text"/>
    <w:basedOn w:val="DefaultParagraphFont"/>
    <w:uiPriority w:val="99"/>
    <w:semiHidden/>
    <w:rsid w:val="00C87EC7"/>
    <w:rPr>
      <w:color w:val="666666"/>
    </w:rPr>
  </w:style>
  <w:style w:type="character" w:styleId="FollowedHyperlink">
    <w:name w:val="FollowedHyperlink"/>
    <w:basedOn w:val="DefaultParagraphFont"/>
    <w:uiPriority w:val="99"/>
    <w:semiHidden/>
    <w:unhideWhenUsed/>
    <w:rsid w:val="008413E2"/>
    <w:rPr>
      <w:color w:val="954F72" w:themeColor="followedHyperlink"/>
      <w:u w:val="single"/>
    </w:rPr>
  </w:style>
  <w:style w:type="paragraph" w:styleId="NormalWeb">
    <w:name w:val="Normal (Web)"/>
    <w:basedOn w:val="Normal"/>
    <w:uiPriority w:val="99"/>
    <w:semiHidden/>
    <w:unhideWhenUsed/>
    <w:rsid w:val="00654A9F"/>
    <w:pPr>
      <w:spacing w:before="100" w:beforeAutospacing="1" w:after="100" w:afterAutospacing="1"/>
    </w:pPr>
    <w:rPr>
      <w:lang w:eastAsia="es-ES"/>
    </w:rPr>
  </w:style>
  <w:style w:type="character" w:styleId="Strong">
    <w:name w:val="Strong"/>
    <w:basedOn w:val="DefaultParagraphFont"/>
    <w:uiPriority w:val="22"/>
    <w:qFormat/>
    <w:rsid w:val="00654A9F"/>
    <w:rPr>
      <w:b/>
      <w:bCs/>
    </w:rPr>
  </w:style>
  <w:style w:type="paragraph" w:styleId="TOCHeading">
    <w:name w:val="TOC Heading"/>
    <w:basedOn w:val="Heading1"/>
    <w:next w:val="Normal"/>
    <w:uiPriority w:val="39"/>
    <w:unhideWhenUsed/>
    <w:qFormat/>
    <w:rsid w:val="00054BA2"/>
    <w:pPr>
      <w:numPr>
        <w:numId w:val="0"/>
      </w:numPr>
      <w:pBdr>
        <w:bottom w:val="none" w:sz="0" w:space="0" w:color="auto"/>
      </w:pBdr>
      <w:outlineLvl w:val="9"/>
    </w:pPr>
    <w:rPr>
      <w:b w:val="0"/>
      <w:color w:val="2F5496" w:themeColor="accent1" w:themeShade="BF"/>
      <w:sz w:val="32"/>
      <w:lang w:eastAsia="es-ES"/>
    </w:rPr>
  </w:style>
  <w:style w:type="paragraph" w:styleId="Bibliography">
    <w:name w:val="Bibliography"/>
    <w:basedOn w:val="Normal"/>
    <w:next w:val="Normal"/>
    <w:uiPriority w:val="37"/>
    <w:unhideWhenUsed/>
    <w:rsid w:val="00255E25"/>
  </w:style>
  <w:style w:type="table" w:styleId="PlainTable1">
    <w:name w:val="Plain Table 1"/>
    <w:basedOn w:val="TableNormal"/>
    <w:uiPriority w:val="41"/>
    <w:rsid w:val="00CD6D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D6D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D6D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6D8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860B72"/>
    <w:pPr>
      <w:spacing w:after="200"/>
    </w:pPr>
    <w:rPr>
      <w:i/>
      <w:iCs/>
      <w:color w:val="44546A" w:themeColor="text2"/>
      <w:sz w:val="18"/>
      <w:szCs w:val="18"/>
    </w:rPr>
  </w:style>
  <w:style w:type="character" w:customStyle="1" w:styleId="citation-0">
    <w:name w:val="citation-0"/>
    <w:basedOn w:val="DefaultParagraphFont"/>
    <w:rsid w:val="00860B72"/>
  </w:style>
  <w:style w:type="character" w:customStyle="1" w:styleId="citation-1">
    <w:name w:val="citation-1"/>
    <w:basedOn w:val="DefaultParagraphFont"/>
    <w:rsid w:val="0086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4212">
      <w:bodyDiv w:val="1"/>
      <w:marLeft w:val="0"/>
      <w:marRight w:val="0"/>
      <w:marTop w:val="0"/>
      <w:marBottom w:val="0"/>
      <w:divBdr>
        <w:top w:val="none" w:sz="0" w:space="0" w:color="auto"/>
        <w:left w:val="none" w:sz="0" w:space="0" w:color="auto"/>
        <w:bottom w:val="none" w:sz="0" w:space="0" w:color="auto"/>
        <w:right w:val="none" w:sz="0" w:space="0" w:color="auto"/>
      </w:divBdr>
    </w:div>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73555975">
      <w:bodyDiv w:val="1"/>
      <w:marLeft w:val="0"/>
      <w:marRight w:val="0"/>
      <w:marTop w:val="0"/>
      <w:marBottom w:val="0"/>
      <w:divBdr>
        <w:top w:val="none" w:sz="0" w:space="0" w:color="auto"/>
        <w:left w:val="none" w:sz="0" w:space="0" w:color="auto"/>
        <w:bottom w:val="none" w:sz="0" w:space="0" w:color="auto"/>
        <w:right w:val="none" w:sz="0" w:space="0" w:color="auto"/>
      </w:divBdr>
    </w:div>
    <w:div w:id="117845551">
      <w:bodyDiv w:val="1"/>
      <w:marLeft w:val="0"/>
      <w:marRight w:val="0"/>
      <w:marTop w:val="0"/>
      <w:marBottom w:val="0"/>
      <w:divBdr>
        <w:top w:val="none" w:sz="0" w:space="0" w:color="auto"/>
        <w:left w:val="none" w:sz="0" w:space="0" w:color="auto"/>
        <w:bottom w:val="none" w:sz="0" w:space="0" w:color="auto"/>
        <w:right w:val="none" w:sz="0" w:space="0" w:color="auto"/>
      </w:divBdr>
    </w:div>
    <w:div w:id="148178646">
      <w:bodyDiv w:val="1"/>
      <w:marLeft w:val="0"/>
      <w:marRight w:val="0"/>
      <w:marTop w:val="0"/>
      <w:marBottom w:val="0"/>
      <w:divBdr>
        <w:top w:val="none" w:sz="0" w:space="0" w:color="auto"/>
        <w:left w:val="none" w:sz="0" w:space="0" w:color="auto"/>
        <w:bottom w:val="none" w:sz="0" w:space="0" w:color="auto"/>
        <w:right w:val="none" w:sz="0" w:space="0" w:color="auto"/>
      </w:divBdr>
    </w:div>
    <w:div w:id="156000220">
      <w:bodyDiv w:val="1"/>
      <w:marLeft w:val="0"/>
      <w:marRight w:val="0"/>
      <w:marTop w:val="0"/>
      <w:marBottom w:val="0"/>
      <w:divBdr>
        <w:top w:val="none" w:sz="0" w:space="0" w:color="auto"/>
        <w:left w:val="none" w:sz="0" w:space="0" w:color="auto"/>
        <w:bottom w:val="none" w:sz="0" w:space="0" w:color="auto"/>
        <w:right w:val="none" w:sz="0" w:space="0" w:color="auto"/>
      </w:divBdr>
    </w:div>
    <w:div w:id="157230923">
      <w:bodyDiv w:val="1"/>
      <w:marLeft w:val="0"/>
      <w:marRight w:val="0"/>
      <w:marTop w:val="0"/>
      <w:marBottom w:val="0"/>
      <w:divBdr>
        <w:top w:val="none" w:sz="0" w:space="0" w:color="auto"/>
        <w:left w:val="none" w:sz="0" w:space="0" w:color="auto"/>
        <w:bottom w:val="none" w:sz="0" w:space="0" w:color="auto"/>
        <w:right w:val="none" w:sz="0" w:space="0" w:color="auto"/>
      </w:divBdr>
    </w:div>
    <w:div w:id="198857677">
      <w:bodyDiv w:val="1"/>
      <w:marLeft w:val="0"/>
      <w:marRight w:val="0"/>
      <w:marTop w:val="0"/>
      <w:marBottom w:val="0"/>
      <w:divBdr>
        <w:top w:val="none" w:sz="0" w:space="0" w:color="auto"/>
        <w:left w:val="none" w:sz="0" w:space="0" w:color="auto"/>
        <w:bottom w:val="none" w:sz="0" w:space="0" w:color="auto"/>
        <w:right w:val="none" w:sz="0" w:space="0" w:color="auto"/>
      </w:divBdr>
    </w:div>
    <w:div w:id="212278711">
      <w:bodyDiv w:val="1"/>
      <w:marLeft w:val="0"/>
      <w:marRight w:val="0"/>
      <w:marTop w:val="0"/>
      <w:marBottom w:val="0"/>
      <w:divBdr>
        <w:top w:val="none" w:sz="0" w:space="0" w:color="auto"/>
        <w:left w:val="none" w:sz="0" w:space="0" w:color="auto"/>
        <w:bottom w:val="none" w:sz="0" w:space="0" w:color="auto"/>
        <w:right w:val="none" w:sz="0" w:space="0" w:color="auto"/>
      </w:divBdr>
    </w:div>
    <w:div w:id="214047388">
      <w:bodyDiv w:val="1"/>
      <w:marLeft w:val="0"/>
      <w:marRight w:val="0"/>
      <w:marTop w:val="0"/>
      <w:marBottom w:val="0"/>
      <w:divBdr>
        <w:top w:val="none" w:sz="0" w:space="0" w:color="auto"/>
        <w:left w:val="none" w:sz="0" w:space="0" w:color="auto"/>
        <w:bottom w:val="none" w:sz="0" w:space="0" w:color="auto"/>
        <w:right w:val="none" w:sz="0" w:space="0" w:color="auto"/>
      </w:divBdr>
    </w:div>
    <w:div w:id="238907536">
      <w:bodyDiv w:val="1"/>
      <w:marLeft w:val="0"/>
      <w:marRight w:val="0"/>
      <w:marTop w:val="0"/>
      <w:marBottom w:val="0"/>
      <w:divBdr>
        <w:top w:val="none" w:sz="0" w:space="0" w:color="auto"/>
        <w:left w:val="none" w:sz="0" w:space="0" w:color="auto"/>
        <w:bottom w:val="none" w:sz="0" w:space="0" w:color="auto"/>
        <w:right w:val="none" w:sz="0" w:space="0" w:color="auto"/>
      </w:divBdr>
    </w:div>
    <w:div w:id="256409369">
      <w:bodyDiv w:val="1"/>
      <w:marLeft w:val="0"/>
      <w:marRight w:val="0"/>
      <w:marTop w:val="0"/>
      <w:marBottom w:val="0"/>
      <w:divBdr>
        <w:top w:val="none" w:sz="0" w:space="0" w:color="auto"/>
        <w:left w:val="none" w:sz="0" w:space="0" w:color="auto"/>
        <w:bottom w:val="none" w:sz="0" w:space="0" w:color="auto"/>
        <w:right w:val="none" w:sz="0" w:space="0" w:color="auto"/>
      </w:divBdr>
    </w:div>
    <w:div w:id="312367995">
      <w:bodyDiv w:val="1"/>
      <w:marLeft w:val="0"/>
      <w:marRight w:val="0"/>
      <w:marTop w:val="0"/>
      <w:marBottom w:val="0"/>
      <w:divBdr>
        <w:top w:val="none" w:sz="0" w:space="0" w:color="auto"/>
        <w:left w:val="none" w:sz="0" w:space="0" w:color="auto"/>
        <w:bottom w:val="none" w:sz="0" w:space="0" w:color="auto"/>
        <w:right w:val="none" w:sz="0" w:space="0" w:color="auto"/>
      </w:divBdr>
    </w:div>
    <w:div w:id="343480367">
      <w:bodyDiv w:val="1"/>
      <w:marLeft w:val="0"/>
      <w:marRight w:val="0"/>
      <w:marTop w:val="0"/>
      <w:marBottom w:val="0"/>
      <w:divBdr>
        <w:top w:val="none" w:sz="0" w:space="0" w:color="auto"/>
        <w:left w:val="none" w:sz="0" w:space="0" w:color="auto"/>
        <w:bottom w:val="none" w:sz="0" w:space="0" w:color="auto"/>
        <w:right w:val="none" w:sz="0" w:space="0" w:color="auto"/>
      </w:divBdr>
    </w:div>
    <w:div w:id="358357191">
      <w:bodyDiv w:val="1"/>
      <w:marLeft w:val="0"/>
      <w:marRight w:val="0"/>
      <w:marTop w:val="0"/>
      <w:marBottom w:val="0"/>
      <w:divBdr>
        <w:top w:val="none" w:sz="0" w:space="0" w:color="auto"/>
        <w:left w:val="none" w:sz="0" w:space="0" w:color="auto"/>
        <w:bottom w:val="none" w:sz="0" w:space="0" w:color="auto"/>
        <w:right w:val="none" w:sz="0" w:space="0" w:color="auto"/>
      </w:divBdr>
      <w:divsChild>
        <w:div w:id="77094776">
          <w:marLeft w:val="0"/>
          <w:marRight w:val="0"/>
          <w:marTop w:val="0"/>
          <w:marBottom w:val="0"/>
          <w:divBdr>
            <w:top w:val="none" w:sz="0" w:space="0" w:color="auto"/>
            <w:left w:val="none" w:sz="0" w:space="0" w:color="auto"/>
            <w:bottom w:val="none" w:sz="0" w:space="0" w:color="auto"/>
            <w:right w:val="none" w:sz="0" w:space="0" w:color="auto"/>
          </w:divBdr>
          <w:divsChild>
            <w:div w:id="1670331206">
              <w:marLeft w:val="0"/>
              <w:marRight w:val="0"/>
              <w:marTop w:val="0"/>
              <w:marBottom w:val="0"/>
              <w:divBdr>
                <w:top w:val="none" w:sz="0" w:space="0" w:color="auto"/>
                <w:left w:val="none" w:sz="0" w:space="0" w:color="auto"/>
                <w:bottom w:val="none" w:sz="0" w:space="0" w:color="auto"/>
                <w:right w:val="none" w:sz="0" w:space="0" w:color="auto"/>
              </w:divBdr>
            </w:div>
          </w:divsChild>
        </w:div>
        <w:div w:id="590818534">
          <w:marLeft w:val="0"/>
          <w:marRight w:val="0"/>
          <w:marTop w:val="0"/>
          <w:marBottom w:val="0"/>
          <w:divBdr>
            <w:top w:val="none" w:sz="0" w:space="0" w:color="auto"/>
            <w:left w:val="none" w:sz="0" w:space="0" w:color="auto"/>
            <w:bottom w:val="none" w:sz="0" w:space="0" w:color="auto"/>
            <w:right w:val="none" w:sz="0" w:space="0" w:color="auto"/>
          </w:divBdr>
          <w:divsChild>
            <w:div w:id="339627501">
              <w:marLeft w:val="0"/>
              <w:marRight w:val="0"/>
              <w:marTop w:val="0"/>
              <w:marBottom w:val="0"/>
              <w:divBdr>
                <w:top w:val="none" w:sz="0" w:space="0" w:color="auto"/>
                <w:left w:val="none" w:sz="0" w:space="0" w:color="auto"/>
                <w:bottom w:val="none" w:sz="0" w:space="0" w:color="auto"/>
                <w:right w:val="none" w:sz="0" w:space="0" w:color="auto"/>
              </w:divBdr>
            </w:div>
          </w:divsChild>
        </w:div>
        <w:div w:id="616374355">
          <w:marLeft w:val="0"/>
          <w:marRight w:val="0"/>
          <w:marTop w:val="0"/>
          <w:marBottom w:val="0"/>
          <w:divBdr>
            <w:top w:val="none" w:sz="0" w:space="0" w:color="auto"/>
            <w:left w:val="none" w:sz="0" w:space="0" w:color="auto"/>
            <w:bottom w:val="none" w:sz="0" w:space="0" w:color="auto"/>
            <w:right w:val="none" w:sz="0" w:space="0" w:color="auto"/>
          </w:divBdr>
          <w:divsChild>
            <w:div w:id="484660488">
              <w:marLeft w:val="0"/>
              <w:marRight w:val="0"/>
              <w:marTop w:val="0"/>
              <w:marBottom w:val="0"/>
              <w:divBdr>
                <w:top w:val="none" w:sz="0" w:space="0" w:color="auto"/>
                <w:left w:val="none" w:sz="0" w:space="0" w:color="auto"/>
                <w:bottom w:val="none" w:sz="0" w:space="0" w:color="auto"/>
                <w:right w:val="none" w:sz="0" w:space="0" w:color="auto"/>
              </w:divBdr>
            </w:div>
          </w:divsChild>
        </w:div>
        <w:div w:id="684404712">
          <w:marLeft w:val="0"/>
          <w:marRight w:val="0"/>
          <w:marTop w:val="0"/>
          <w:marBottom w:val="0"/>
          <w:divBdr>
            <w:top w:val="none" w:sz="0" w:space="0" w:color="auto"/>
            <w:left w:val="none" w:sz="0" w:space="0" w:color="auto"/>
            <w:bottom w:val="none" w:sz="0" w:space="0" w:color="auto"/>
            <w:right w:val="none" w:sz="0" w:space="0" w:color="auto"/>
          </w:divBdr>
          <w:divsChild>
            <w:div w:id="307364582">
              <w:marLeft w:val="0"/>
              <w:marRight w:val="0"/>
              <w:marTop w:val="0"/>
              <w:marBottom w:val="0"/>
              <w:divBdr>
                <w:top w:val="none" w:sz="0" w:space="0" w:color="auto"/>
                <w:left w:val="none" w:sz="0" w:space="0" w:color="auto"/>
                <w:bottom w:val="none" w:sz="0" w:space="0" w:color="auto"/>
                <w:right w:val="none" w:sz="0" w:space="0" w:color="auto"/>
              </w:divBdr>
            </w:div>
          </w:divsChild>
        </w:div>
        <w:div w:id="1007563592">
          <w:marLeft w:val="0"/>
          <w:marRight w:val="0"/>
          <w:marTop w:val="0"/>
          <w:marBottom w:val="0"/>
          <w:divBdr>
            <w:top w:val="none" w:sz="0" w:space="0" w:color="auto"/>
            <w:left w:val="none" w:sz="0" w:space="0" w:color="auto"/>
            <w:bottom w:val="none" w:sz="0" w:space="0" w:color="auto"/>
            <w:right w:val="none" w:sz="0" w:space="0" w:color="auto"/>
          </w:divBdr>
          <w:divsChild>
            <w:div w:id="209263866">
              <w:marLeft w:val="0"/>
              <w:marRight w:val="0"/>
              <w:marTop w:val="0"/>
              <w:marBottom w:val="0"/>
              <w:divBdr>
                <w:top w:val="none" w:sz="0" w:space="0" w:color="auto"/>
                <w:left w:val="none" w:sz="0" w:space="0" w:color="auto"/>
                <w:bottom w:val="none" w:sz="0" w:space="0" w:color="auto"/>
                <w:right w:val="none" w:sz="0" w:space="0" w:color="auto"/>
              </w:divBdr>
            </w:div>
          </w:divsChild>
        </w:div>
        <w:div w:id="1420953925">
          <w:marLeft w:val="0"/>
          <w:marRight w:val="0"/>
          <w:marTop w:val="0"/>
          <w:marBottom w:val="0"/>
          <w:divBdr>
            <w:top w:val="none" w:sz="0" w:space="0" w:color="auto"/>
            <w:left w:val="none" w:sz="0" w:space="0" w:color="auto"/>
            <w:bottom w:val="none" w:sz="0" w:space="0" w:color="auto"/>
            <w:right w:val="none" w:sz="0" w:space="0" w:color="auto"/>
          </w:divBdr>
          <w:divsChild>
            <w:div w:id="1788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759">
      <w:bodyDiv w:val="1"/>
      <w:marLeft w:val="0"/>
      <w:marRight w:val="0"/>
      <w:marTop w:val="0"/>
      <w:marBottom w:val="0"/>
      <w:divBdr>
        <w:top w:val="none" w:sz="0" w:space="0" w:color="auto"/>
        <w:left w:val="none" w:sz="0" w:space="0" w:color="auto"/>
        <w:bottom w:val="none" w:sz="0" w:space="0" w:color="auto"/>
        <w:right w:val="none" w:sz="0" w:space="0" w:color="auto"/>
      </w:divBdr>
    </w:div>
    <w:div w:id="376587322">
      <w:bodyDiv w:val="1"/>
      <w:marLeft w:val="0"/>
      <w:marRight w:val="0"/>
      <w:marTop w:val="0"/>
      <w:marBottom w:val="0"/>
      <w:divBdr>
        <w:top w:val="none" w:sz="0" w:space="0" w:color="auto"/>
        <w:left w:val="none" w:sz="0" w:space="0" w:color="auto"/>
        <w:bottom w:val="none" w:sz="0" w:space="0" w:color="auto"/>
        <w:right w:val="none" w:sz="0" w:space="0" w:color="auto"/>
      </w:divBdr>
    </w:div>
    <w:div w:id="385378451">
      <w:bodyDiv w:val="1"/>
      <w:marLeft w:val="0"/>
      <w:marRight w:val="0"/>
      <w:marTop w:val="0"/>
      <w:marBottom w:val="0"/>
      <w:divBdr>
        <w:top w:val="none" w:sz="0" w:space="0" w:color="auto"/>
        <w:left w:val="none" w:sz="0" w:space="0" w:color="auto"/>
        <w:bottom w:val="none" w:sz="0" w:space="0" w:color="auto"/>
        <w:right w:val="none" w:sz="0" w:space="0" w:color="auto"/>
      </w:divBdr>
    </w:div>
    <w:div w:id="416942444">
      <w:bodyDiv w:val="1"/>
      <w:marLeft w:val="0"/>
      <w:marRight w:val="0"/>
      <w:marTop w:val="0"/>
      <w:marBottom w:val="0"/>
      <w:divBdr>
        <w:top w:val="none" w:sz="0" w:space="0" w:color="auto"/>
        <w:left w:val="none" w:sz="0" w:space="0" w:color="auto"/>
        <w:bottom w:val="none" w:sz="0" w:space="0" w:color="auto"/>
        <w:right w:val="none" w:sz="0" w:space="0" w:color="auto"/>
      </w:divBdr>
    </w:div>
    <w:div w:id="436798868">
      <w:bodyDiv w:val="1"/>
      <w:marLeft w:val="0"/>
      <w:marRight w:val="0"/>
      <w:marTop w:val="0"/>
      <w:marBottom w:val="0"/>
      <w:divBdr>
        <w:top w:val="none" w:sz="0" w:space="0" w:color="auto"/>
        <w:left w:val="none" w:sz="0" w:space="0" w:color="auto"/>
        <w:bottom w:val="none" w:sz="0" w:space="0" w:color="auto"/>
        <w:right w:val="none" w:sz="0" w:space="0" w:color="auto"/>
      </w:divBdr>
    </w:div>
    <w:div w:id="445778976">
      <w:bodyDiv w:val="1"/>
      <w:marLeft w:val="0"/>
      <w:marRight w:val="0"/>
      <w:marTop w:val="0"/>
      <w:marBottom w:val="0"/>
      <w:divBdr>
        <w:top w:val="none" w:sz="0" w:space="0" w:color="auto"/>
        <w:left w:val="none" w:sz="0" w:space="0" w:color="auto"/>
        <w:bottom w:val="none" w:sz="0" w:space="0" w:color="auto"/>
        <w:right w:val="none" w:sz="0" w:space="0" w:color="auto"/>
      </w:divBdr>
    </w:div>
    <w:div w:id="449591258">
      <w:bodyDiv w:val="1"/>
      <w:marLeft w:val="0"/>
      <w:marRight w:val="0"/>
      <w:marTop w:val="0"/>
      <w:marBottom w:val="0"/>
      <w:divBdr>
        <w:top w:val="none" w:sz="0" w:space="0" w:color="auto"/>
        <w:left w:val="none" w:sz="0" w:space="0" w:color="auto"/>
        <w:bottom w:val="none" w:sz="0" w:space="0" w:color="auto"/>
        <w:right w:val="none" w:sz="0" w:space="0" w:color="auto"/>
      </w:divBdr>
    </w:div>
    <w:div w:id="452945738">
      <w:bodyDiv w:val="1"/>
      <w:marLeft w:val="0"/>
      <w:marRight w:val="0"/>
      <w:marTop w:val="0"/>
      <w:marBottom w:val="0"/>
      <w:divBdr>
        <w:top w:val="none" w:sz="0" w:space="0" w:color="auto"/>
        <w:left w:val="none" w:sz="0" w:space="0" w:color="auto"/>
        <w:bottom w:val="none" w:sz="0" w:space="0" w:color="auto"/>
        <w:right w:val="none" w:sz="0" w:space="0" w:color="auto"/>
      </w:divBdr>
    </w:div>
    <w:div w:id="490757345">
      <w:bodyDiv w:val="1"/>
      <w:marLeft w:val="0"/>
      <w:marRight w:val="0"/>
      <w:marTop w:val="0"/>
      <w:marBottom w:val="0"/>
      <w:divBdr>
        <w:top w:val="none" w:sz="0" w:space="0" w:color="auto"/>
        <w:left w:val="none" w:sz="0" w:space="0" w:color="auto"/>
        <w:bottom w:val="none" w:sz="0" w:space="0" w:color="auto"/>
        <w:right w:val="none" w:sz="0" w:space="0" w:color="auto"/>
      </w:divBdr>
    </w:div>
    <w:div w:id="522477704">
      <w:bodyDiv w:val="1"/>
      <w:marLeft w:val="0"/>
      <w:marRight w:val="0"/>
      <w:marTop w:val="0"/>
      <w:marBottom w:val="0"/>
      <w:divBdr>
        <w:top w:val="none" w:sz="0" w:space="0" w:color="auto"/>
        <w:left w:val="none" w:sz="0" w:space="0" w:color="auto"/>
        <w:bottom w:val="none" w:sz="0" w:space="0" w:color="auto"/>
        <w:right w:val="none" w:sz="0" w:space="0" w:color="auto"/>
      </w:divBdr>
    </w:div>
    <w:div w:id="543644017">
      <w:bodyDiv w:val="1"/>
      <w:marLeft w:val="0"/>
      <w:marRight w:val="0"/>
      <w:marTop w:val="0"/>
      <w:marBottom w:val="0"/>
      <w:divBdr>
        <w:top w:val="none" w:sz="0" w:space="0" w:color="auto"/>
        <w:left w:val="none" w:sz="0" w:space="0" w:color="auto"/>
        <w:bottom w:val="none" w:sz="0" w:space="0" w:color="auto"/>
        <w:right w:val="none" w:sz="0" w:space="0" w:color="auto"/>
      </w:divBdr>
    </w:div>
    <w:div w:id="556745548">
      <w:bodyDiv w:val="1"/>
      <w:marLeft w:val="0"/>
      <w:marRight w:val="0"/>
      <w:marTop w:val="0"/>
      <w:marBottom w:val="0"/>
      <w:divBdr>
        <w:top w:val="none" w:sz="0" w:space="0" w:color="auto"/>
        <w:left w:val="none" w:sz="0" w:space="0" w:color="auto"/>
        <w:bottom w:val="none" w:sz="0" w:space="0" w:color="auto"/>
        <w:right w:val="none" w:sz="0" w:space="0" w:color="auto"/>
      </w:divBdr>
    </w:div>
    <w:div w:id="571961990">
      <w:bodyDiv w:val="1"/>
      <w:marLeft w:val="0"/>
      <w:marRight w:val="0"/>
      <w:marTop w:val="0"/>
      <w:marBottom w:val="0"/>
      <w:divBdr>
        <w:top w:val="none" w:sz="0" w:space="0" w:color="auto"/>
        <w:left w:val="none" w:sz="0" w:space="0" w:color="auto"/>
        <w:bottom w:val="none" w:sz="0" w:space="0" w:color="auto"/>
        <w:right w:val="none" w:sz="0" w:space="0" w:color="auto"/>
      </w:divBdr>
    </w:div>
    <w:div w:id="584995079">
      <w:bodyDiv w:val="1"/>
      <w:marLeft w:val="0"/>
      <w:marRight w:val="0"/>
      <w:marTop w:val="0"/>
      <w:marBottom w:val="0"/>
      <w:divBdr>
        <w:top w:val="none" w:sz="0" w:space="0" w:color="auto"/>
        <w:left w:val="none" w:sz="0" w:space="0" w:color="auto"/>
        <w:bottom w:val="none" w:sz="0" w:space="0" w:color="auto"/>
        <w:right w:val="none" w:sz="0" w:space="0" w:color="auto"/>
      </w:divBdr>
    </w:div>
    <w:div w:id="588124171">
      <w:bodyDiv w:val="1"/>
      <w:marLeft w:val="0"/>
      <w:marRight w:val="0"/>
      <w:marTop w:val="0"/>
      <w:marBottom w:val="0"/>
      <w:divBdr>
        <w:top w:val="none" w:sz="0" w:space="0" w:color="auto"/>
        <w:left w:val="none" w:sz="0" w:space="0" w:color="auto"/>
        <w:bottom w:val="none" w:sz="0" w:space="0" w:color="auto"/>
        <w:right w:val="none" w:sz="0" w:space="0" w:color="auto"/>
      </w:divBdr>
    </w:div>
    <w:div w:id="588735972">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629091137">
      <w:bodyDiv w:val="1"/>
      <w:marLeft w:val="0"/>
      <w:marRight w:val="0"/>
      <w:marTop w:val="0"/>
      <w:marBottom w:val="0"/>
      <w:divBdr>
        <w:top w:val="none" w:sz="0" w:space="0" w:color="auto"/>
        <w:left w:val="none" w:sz="0" w:space="0" w:color="auto"/>
        <w:bottom w:val="none" w:sz="0" w:space="0" w:color="auto"/>
        <w:right w:val="none" w:sz="0" w:space="0" w:color="auto"/>
      </w:divBdr>
    </w:div>
    <w:div w:id="647317999">
      <w:bodyDiv w:val="1"/>
      <w:marLeft w:val="0"/>
      <w:marRight w:val="0"/>
      <w:marTop w:val="0"/>
      <w:marBottom w:val="0"/>
      <w:divBdr>
        <w:top w:val="none" w:sz="0" w:space="0" w:color="auto"/>
        <w:left w:val="none" w:sz="0" w:space="0" w:color="auto"/>
        <w:bottom w:val="none" w:sz="0" w:space="0" w:color="auto"/>
        <w:right w:val="none" w:sz="0" w:space="0" w:color="auto"/>
      </w:divBdr>
    </w:div>
    <w:div w:id="649871421">
      <w:bodyDiv w:val="1"/>
      <w:marLeft w:val="0"/>
      <w:marRight w:val="0"/>
      <w:marTop w:val="0"/>
      <w:marBottom w:val="0"/>
      <w:divBdr>
        <w:top w:val="none" w:sz="0" w:space="0" w:color="auto"/>
        <w:left w:val="none" w:sz="0" w:space="0" w:color="auto"/>
        <w:bottom w:val="none" w:sz="0" w:space="0" w:color="auto"/>
        <w:right w:val="none" w:sz="0" w:space="0" w:color="auto"/>
      </w:divBdr>
    </w:div>
    <w:div w:id="718745139">
      <w:bodyDiv w:val="1"/>
      <w:marLeft w:val="0"/>
      <w:marRight w:val="0"/>
      <w:marTop w:val="0"/>
      <w:marBottom w:val="0"/>
      <w:divBdr>
        <w:top w:val="none" w:sz="0" w:space="0" w:color="auto"/>
        <w:left w:val="none" w:sz="0" w:space="0" w:color="auto"/>
        <w:bottom w:val="none" w:sz="0" w:space="0" w:color="auto"/>
        <w:right w:val="none" w:sz="0" w:space="0" w:color="auto"/>
      </w:divBdr>
    </w:div>
    <w:div w:id="733355684">
      <w:bodyDiv w:val="1"/>
      <w:marLeft w:val="0"/>
      <w:marRight w:val="0"/>
      <w:marTop w:val="0"/>
      <w:marBottom w:val="0"/>
      <w:divBdr>
        <w:top w:val="none" w:sz="0" w:space="0" w:color="auto"/>
        <w:left w:val="none" w:sz="0" w:space="0" w:color="auto"/>
        <w:bottom w:val="none" w:sz="0" w:space="0" w:color="auto"/>
        <w:right w:val="none" w:sz="0" w:space="0" w:color="auto"/>
      </w:divBdr>
    </w:div>
    <w:div w:id="763842559">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sChild>
        <w:div w:id="505367915">
          <w:marLeft w:val="0"/>
          <w:marRight w:val="0"/>
          <w:marTop w:val="0"/>
          <w:marBottom w:val="0"/>
          <w:divBdr>
            <w:top w:val="none" w:sz="0" w:space="0" w:color="auto"/>
            <w:left w:val="none" w:sz="0" w:space="0" w:color="auto"/>
            <w:bottom w:val="none" w:sz="0" w:space="0" w:color="auto"/>
            <w:right w:val="none" w:sz="0" w:space="0" w:color="auto"/>
          </w:divBdr>
          <w:divsChild>
            <w:div w:id="320355263">
              <w:marLeft w:val="0"/>
              <w:marRight w:val="0"/>
              <w:marTop w:val="0"/>
              <w:marBottom w:val="0"/>
              <w:divBdr>
                <w:top w:val="none" w:sz="0" w:space="0" w:color="auto"/>
                <w:left w:val="none" w:sz="0" w:space="0" w:color="auto"/>
                <w:bottom w:val="none" w:sz="0" w:space="0" w:color="auto"/>
                <w:right w:val="none" w:sz="0" w:space="0" w:color="auto"/>
              </w:divBdr>
              <w:divsChild>
                <w:div w:id="3208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845632303">
      <w:bodyDiv w:val="1"/>
      <w:marLeft w:val="0"/>
      <w:marRight w:val="0"/>
      <w:marTop w:val="0"/>
      <w:marBottom w:val="0"/>
      <w:divBdr>
        <w:top w:val="none" w:sz="0" w:space="0" w:color="auto"/>
        <w:left w:val="none" w:sz="0" w:space="0" w:color="auto"/>
        <w:bottom w:val="none" w:sz="0" w:space="0" w:color="auto"/>
        <w:right w:val="none" w:sz="0" w:space="0" w:color="auto"/>
      </w:divBdr>
    </w:div>
    <w:div w:id="846486621">
      <w:bodyDiv w:val="1"/>
      <w:marLeft w:val="0"/>
      <w:marRight w:val="0"/>
      <w:marTop w:val="0"/>
      <w:marBottom w:val="0"/>
      <w:divBdr>
        <w:top w:val="none" w:sz="0" w:space="0" w:color="auto"/>
        <w:left w:val="none" w:sz="0" w:space="0" w:color="auto"/>
        <w:bottom w:val="none" w:sz="0" w:space="0" w:color="auto"/>
        <w:right w:val="none" w:sz="0" w:space="0" w:color="auto"/>
      </w:divBdr>
    </w:div>
    <w:div w:id="849102894">
      <w:bodyDiv w:val="1"/>
      <w:marLeft w:val="0"/>
      <w:marRight w:val="0"/>
      <w:marTop w:val="0"/>
      <w:marBottom w:val="0"/>
      <w:divBdr>
        <w:top w:val="none" w:sz="0" w:space="0" w:color="auto"/>
        <w:left w:val="none" w:sz="0" w:space="0" w:color="auto"/>
        <w:bottom w:val="none" w:sz="0" w:space="0" w:color="auto"/>
        <w:right w:val="none" w:sz="0" w:space="0" w:color="auto"/>
      </w:divBdr>
    </w:div>
    <w:div w:id="860321501">
      <w:bodyDiv w:val="1"/>
      <w:marLeft w:val="0"/>
      <w:marRight w:val="0"/>
      <w:marTop w:val="0"/>
      <w:marBottom w:val="0"/>
      <w:divBdr>
        <w:top w:val="none" w:sz="0" w:space="0" w:color="auto"/>
        <w:left w:val="none" w:sz="0" w:space="0" w:color="auto"/>
        <w:bottom w:val="none" w:sz="0" w:space="0" w:color="auto"/>
        <w:right w:val="none" w:sz="0" w:space="0" w:color="auto"/>
      </w:divBdr>
    </w:div>
    <w:div w:id="911701674">
      <w:bodyDiv w:val="1"/>
      <w:marLeft w:val="0"/>
      <w:marRight w:val="0"/>
      <w:marTop w:val="0"/>
      <w:marBottom w:val="0"/>
      <w:divBdr>
        <w:top w:val="none" w:sz="0" w:space="0" w:color="auto"/>
        <w:left w:val="none" w:sz="0" w:space="0" w:color="auto"/>
        <w:bottom w:val="none" w:sz="0" w:space="0" w:color="auto"/>
        <w:right w:val="none" w:sz="0" w:space="0" w:color="auto"/>
      </w:divBdr>
    </w:div>
    <w:div w:id="958024165">
      <w:bodyDiv w:val="1"/>
      <w:marLeft w:val="0"/>
      <w:marRight w:val="0"/>
      <w:marTop w:val="0"/>
      <w:marBottom w:val="0"/>
      <w:divBdr>
        <w:top w:val="none" w:sz="0" w:space="0" w:color="auto"/>
        <w:left w:val="none" w:sz="0" w:space="0" w:color="auto"/>
        <w:bottom w:val="none" w:sz="0" w:space="0" w:color="auto"/>
        <w:right w:val="none" w:sz="0" w:space="0" w:color="auto"/>
      </w:divBdr>
    </w:div>
    <w:div w:id="962031166">
      <w:bodyDiv w:val="1"/>
      <w:marLeft w:val="0"/>
      <w:marRight w:val="0"/>
      <w:marTop w:val="0"/>
      <w:marBottom w:val="0"/>
      <w:divBdr>
        <w:top w:val="none" w:sz="0" w:space="0" w:color="auto"/>
        <w:left w:val="none" w:sz="0" w:space="0" w:color="auto"/>
        <w:bottom w:val="none" w:sz="0" w:space="0" w:color="auto"/>
        <w:right w:val="none" w:sz="0" w:space="0" w:color="auto"/>
      </w:divBdr>
    </w:div>
    <w:div w:id="969289106">
      <w:bodyDiv w:val="1"/>
      <w:marLeft w:val="0"/>
      <w:marRight w:val="0"/>
      <w:marTop w:val="0"/>
      <w:marBottom w:val="0"/>
      <w:divBdr>
        <w:top w:val="none" w:sz="0" w:space="0" w:color="auto"/>
        <w:left w:val="none" w:sz="0" w:space="0" w:color="auto"/>
        <w:bottom w:val="none" w:sz="0" w:space="0" w:color="auto"/>
        <w:right w:val="none" w:sz="0" w:space="0" w:color="auto"/>
      </w:divBdr>
    </w:div>
    <w:div w:id="1011027069">
      <w:bodyDiv w:val="1"/>
      <w:marLeft w:val="0"/>
      <w:marRight w:val="0"/>
      <w:marTop w:val="0"/>
      <w:marBottom w:val="0"/>
      <w:divBdr>
        <w:top w:val="none" w:sz="0" w:space="0" w:color="auto"/>
        <w:left w:val="none" w:sz="0" w:space="0" w:color="auto"/>
        <w:bottom w:val="none" w:sz="0" w:space="0" w:color="auto"/>
        <w:right w:val="none" w:sz="0" w:space="0" w:color="auto"/>
      </w:divBdr>
    </w:div>
    <w:div w:id="1030759629">
      <w:bodyDiv w:val="1"/>
      <w:marLeft w:val="0"/>
      <w:marRight w:val="0"/>
      <w:marTop w:val="0"/>
      <w:marBottom w:val="0"/>
      <w:divBdr>
        <w:top w:val="none" w:sz="0" w:space="0" w:color="auto"/>
        <w:left w:val="none" w:sz="0" w:space="0" w:color="auto"/>
        <w:bottom w:val="none" w:sz="0" w:space="0" w:color="auto"/>
        <w:right w:val="none" w:sz="0" w:space="0" w:color="auto"/>
      </w:divBdr>
    </w:div>
    <w:div w:id="1051152947">
      <w:bodyDiv w:val="1"/>
      <w:marLeft w:val="0"/>
      <w:marRight w:val="0"/>
      <w:marTop w:val="0"/>
      <w:marBottom w:val="0"/>
      <w:divBdr>
        <w:top w:val="none" w:sz="0" w:space="0" w:color="auto"/>
        <w:left w:val="none" w:sz="0" w:space="0" w:color="auto"/>
        <w:bottom w:val="none" w:sz="0" w:space="0" w:color="auto"/>
        <w:right w:val="none" w:sz="0" w:space="0" w:color="auto"/>
      </w:divBdr>
      <w:divsChild>
        <w:div w:id="247160130">
          <w:marLeft w:val="0"/>
          <w:marRight w:val="0"/>
          <w:marTop w:val="0"/>
          <w:marBottom w:val="0"/>
          <w:divBdr>
            <w:top w:val="none" w:sz="0" w:space="0" w:color="auto"/>
            <w:left w:val="none" w:sz="0" w:space="0" w:color="auto"/>
            <w:bottom w:val="none" w:sz="0" w:space="0" w:color="auto"/>
            <w:right w:val="none" w:sz="0" w:space="0" w:color="auto"/>
          </w:divBdr>
          <w:divsChild>
            <w:div w:id="870918124">
              <w:marLeft w:val="0"/>
              <w:marRight w:val="0"/>
              <w:marTop w:val="0"/>
              <w:marBottom w:val="0"/>
              <w:divBdr>
                <w:top w:val="none" w:sz="0" w:space="0" w:color="auto"/>
                <w:left w:val="none" w:sz="0" w:space="0" w:color="auto"/>
                <w:bottom w:val="none" w:sz="0" w:space="0" w:color="auto"/>
                <w:right w:val="none" w:sz="0" w:space="0" w:color="auto"/>
              </w:divBdr>
              <w:divsChild>
                <w:div w:id="4882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5607">
      <w:bodyDiv w:val="1"/>
      <w:marLeft w:val="0"/>
      <w:marRight w:val="0"/>
      <w:marTop w:val="0"/>
      <w:marBottom w:val="0"/>
      <w:divBdr>
        <w:top w:val="none" w:sz="0" w:space="0" w:color="auto"/>
        <w:left w:val="none" w:sz="0" w:space="0" w:color="auto"/>
        <w:bottom w:val="none" w:sz="0" w:space="0" w:color="auto"/>
        <w:right w:val="none" w:sz="0" w:space="0" w:color="auto"/>
      </w:divBdr>
    </w:div>
    <w:div w:id="1055786002">
      <w:bodyDiv w:val="1"/>
      <w:marLeft w:val="0"/>
      <w:marRight w:val="0"/>
      <w:marTop w:val="0"/>
      <w:marBottom w:val="0"/>
      <w:divBdr>
        <w:top w:val="none" w:sz="0" w:space="0" w:color="auto"/>
        <w:left w:val="none" w:sz="0" w:space="0" w:color="auto"/>
        <w:bottom w:val="none" w:sz="0" w:space="0" w:color="auto"/>
        <w:right w:val="none" w:sz="0" w:space="0" w:color="auto"/>
      </w:divBdr>
    </w:div>
    <w:div w:id="1079524328">
      <w:bodyDiv w:val="1"/>
      <w:marLeft w:val="0"/>
      <w:marRight w:val="0"/>
      <w:marTop w:val="0"/>
      <w:marBottom w:val="0"/>
      <w:divBdr>
        <w:top w:val="none" w:sz="0" w:space="0" w:color="auto"/>
        <w:left w:val="none" w:sz="0" w:space="0" w:color="auto"/>
        <w:bottom w:val="none" w:sz="0" w:space="0" w:color="auto"/>
        <w:right w:val="none" w:sz="0" w:space="0" w:color="auto"/>
      </w:divBdr>
    </w:div>
    <w:div w:id="1109855611">
      <w:bodyDiv w:val="1"/>
      <w:marLeft w:val="0"/>
      <w:marRight w:val="0"/>
      <w:marTop w:val="0"/>
      <w:marBottom w:val="0"/>
      <w:divBdr>
        <w:top w:val="none" w:sz="0" w:space="0" w:color="auto"/>
        <w:left w:val="none" w:sz="0" w:space="0" w:color="auto"/>
        <w:bottom w:val="none" w:sz="0" w:space="0" w:color="auto"/>
        <w:right w:val="none" w:sz="0" w:space="0" w:color="auto"/>
      </w:divBdr>
    </w:div>
    <w:div w:id="1135366309">
      <w:bodyDiv w:val="1"/>
      <w:marLeft w:val="0"/>
      <w:marRight w:val="0"/>
      <w:marTop w:val="0"/>
      <w:marBottom w:val="0"/>
      <w:divBdr>
        <w:top w:val="none" w:sz="0" w:space="0" w:color="auto"/>
        <w:left w:val="none" w:sz="0" w:space="0" w:color="auto"/>
        <w:bottom w:val="none" w:sz="0" w:space="0" w:color="auto"/>
        <w:right w:val="none" w:sz="0" w:space="0" w:color="auto"/>
      </w:divBdr>
    </w:div>
    <w:div w:id="1179659912">
      <w:bodyDiv w:val="1"/>
      <w:marLeft w:val="0"/>
      <w:marRight w:val="0"/>
      <w:marTop w:val="0"/>
      <w:marBottom w:val="0"/>
      <w:divBdr>
        <w:top w:val="none" w:sz="0" w:space="0" w:color="auto"/>
        <w:left w:val="none" w:sz="0" w:space="0" w:color="auto"/>
        <w:bottom w:val="none" w:sz="0" w:space="0" w:color="auto"/>
        <w:right w:val="none" w:sz="0" w:space="0" w:color="auto"/>
      </w:divBdr>
    </w:div>
    <w:div w:id="1185363463">
      <w:bodyDiv w:val="1"/>
      <w:marLeft w:val="0"/>
      <w:marRight w:val="0"/>
      <w:marTop w:val="0"/>
      <w:marBottom w:val="0"/>
      <w:divBdr>
        <w:top w:val="none" w:sz="0" w:space="0" w:color="auto"/>
        <w:left w:val="none" w:sz="0" w:space="0" w:color="auto"/>
        <w:bottom w:val="none" w:sz="0" w:space="0" w:color="auto"/>
        <w:right w:val="none" w:sz="0" w:space="0" w:color="auto"/>
      </w:divBdr>
    </w:div>
    <w:div w:id="1191263013">
      <w:bodyDiv w:val="1"/>
      <w:marLeft w:val="0"/>
      <w:marRight w:val="0"/>
      <w:marTop w:val="0"/>
      <w:marBottom w:val="0"/>
      <w:divBdr>
        <w:top w:val="none" w:sz="0" w:space="0" w:color="auto"/>
        <w:left w:val="none" w:sz="0" w:space="0" w:color="auto"/>
        <w:bottom w:val="none" w:sz="0" w:space="0" w:color="auto"/>
        <w:right w:val="none" w:sz="0" w:space="0" w:color="auto"/>
      </w:divBdr>
    </w:div>
    <w:div w:id="1196312474">
      <w:bodyDiv w:val="1"/>
      <w:marLeft w:val="0"/>
      <w:marRight w:val="0"/>
      <w:marTop w:val="0"/>
      <w:marBottom w:val="0"/>
      <w:divBdr>
        <w:top w:val="none" w:sz="0" w:space="0" w:color="auto"/>
        <w:left w:val="none" w:sz="0" w:space="0" w:color="auto"/>
        <w:bottom w:val="none" w:sz="0" w:space="0" w:color="auto"/>
        <w:right w:val="none" w:sz="0" w:space="0" w:color="auto"/>
      </w:divBdr>
    </w:div>
    <w:div w:id="1205214502">
      <w:bodyDiv w:val="1"/>
      <w:marLeft w:val="0"/>
      <w:marRight w:val="0"/>
      <w:marTop w:val="0"/>
      <w:marBottom w:val="0"/>
      <w:divBdr>
        <w:top w:val="none" w:sz="0" w:space="0" w:color="auto"/>
        <w:left w:val="none" w:sz="0" w:space="0" w:color="auto"/>
        <w:bottom w:val="none" w:sz="0" w:space="0" w:color="auto"/>
        <w:right w:val="none" w:sz="0" w:space="0" w:color="auto"/>
      </w:divBdr>
    </w:div>
    <w:div w:id="1334188361">
      <w:bodyDiv w:val="1"/>
      <w:marLeft w:val="0"/>
      <w:marRight w:val="0"/>
      <w:marTop w:val="0"/>
      <w:marBottom w:val="0"/>
      <w:divBdr>
        <w:top w:val="none" w:sz="0" w:space="0" w:color="auto"/>
        <w:left w:val="none" w:sz="0" w:space="0" w:color="auto"/>
        <w:bottom w:val="none" w:sz="0" w:space="0" w:color="auto"/>
        <w:right w:val="none" w:sz="0" w:space="0" w:color="auto"/>
      </w:divBdr>
    </w:div>
    <w:div w:id="1340232569">
      <w:bodyDiv w:val="1"/>
      <w:marLeft w:val="0"/>
      <w:marRight w:val="0"/>
      <w:marTop w:val="0"/>
      <w:marBottom w:val="0"/>
      <w:divBdr>
        <w:top w:val="none" w:sz="0" w:space="0" w:color="auto"/>
        <w:left w:val="none" w:sz="0" w:space="0" w:color="auto"/>
        <w:bottom w:val="none" w:sz="0" w:space="0" w:color="auto"/>
        <w:right w:val="none" w:sz="0" w:space="0" w:color="auto"/>
      </w:divBdr>
    </w:div>
    <w:div w:id="1370182201">
      <w:bodyDiv w:val="1"/>
      <w:marLeft w:val="0"/>
      <w:marRight w:val="0"/>
      <w:marTop w:val="0"/>
      <w:marBottom w:val="0"/>
      <w:divBdr>
        <w:top w:val="none" w:sz="0" w:space="0" w:color="auto"/>
        <w:left w:val="none" w:sz="0" w:space="0" w:color="auto"/>
        <w:bottom w:val="none" w:sz="0" w:space="0" w:color="auto"/>
        <w:right w:val="none" w:sz="0" w:space="0" w:color="auto"/>
      </w:divBdr>
    </w:div>
    <w:div w:id="1402482912">
      <w:bodyDiv w:val="1"/>
      <w:marLeft w:val="0"/>
      <w:marRight w:val="0"/>
      <w:marTop w:val="0"/>
      <w:marBottom w:val="0"/>
      <w:divBdr>
        <w:top w:val="none" w:sz="0" w:space="0" w:color="auto"/>
        <w:left w:val="none" w:sz="0" w:space="0" w:color="auto"/>
        <w:bottom w:val="none" w:sz="0" w:space="0" w:color="auto"/>
        <w:right w:val="none" w:sz="0" w:space="0" w:color="auto"/>
      </w:divBdr>
    </w:div>
    <w:div w:id="1405444362">
      <w:bodyDiv w:val="1"/>
      <w:marLeft w:val="0"/>
      <w:marRight w:val="0"/>
      <w:marTop w:val="0"/>
      <w:marBottom w:val="0"/>
      <w:divBdr>
        <w:top w:val="none" w:sz="0" w:space="0" w:color="auto"/>
        <w:left w:val="none" w:sz="0" w:space="0" w:color="auto"/>
        <w:bottom w:val="none" w:sz="0" w:space="0" w:color="auto"/>
        <w:right w:val="none" w:sz="0" w:space="0" w:color="auto"/>
      </w:divBdr>
    </w:div>
    <w:div w:id="1455058302">
      <w:bodyDiv w:val="1"/>
      <w:marLeft w:val="0"/>
      <w:marRight w:val="0"/>
      <w:marTop w:val="0"/>
      <w:marBottom w:val="0"/>
      <w:divBdr>
        <w:top w:val="none" w:sz="0" w:space="0" w:color="auto"/>
        <w:left w:val="none" w:sz="0" w:space="0" w:color="auto"/>
        <w:bottom w:val="none" w:sz="0" w:space="0" w:color="auto"/>
        <w:right w:val="none" w:sz="0" w:space="0" w:color="auto"/>
      </w:divBdr>
    </w:div>
    <w:div w:id="1456750850">
      <w:bodyDiv w:val="1"/>
      <w:marLeft w:val="0"/>
      <w:marRight w:val="0"/>
      <w:marTop w:val="0"/>
      <w:marBottom w:val="0"/>
      <w:divBdr>
        <w:top w:val="none" w:sz="0" w:space="0" w:color="auto"/>
        <w:left w:val="none" w:sz="0" w:space="0" w:color="auto"/>
        <w:bottom w:val="none" w:sz="0" w:space="0" w:color="auto"/>
        <w:right w:val="none" w:sz="0" w:space="0" w:color="auto"/>
      </w:divBdr>
    </w:div>
    <w:div w:id="1498307970">
      <w:bodyDiv w:val="1"/>
      <w:marLeft w:val="0"/>
      <w:marRight w:val="0"/>
      <w:marTop w:val="0"/>
      <w:marBottom w:val="0"/>
      <w:divBdr>
        <w:top w:val="none" w:sz="0" w:space="0" w:color="auto"/>
        <w:left w:val="none" w:sz="0" w:space="0" w:color="auto"/>
        <w:bottom w:val="none" w:sz="0" w:space="0" w:color="auto"/>
        <w:right w:val="none" w:sz="0" w:space="0" w:color="auto"/>
      </w:divBdr>
    </w:div>
    <w:div w:id="1521239908">
      <w:bodyDiv w:val="1"/>
      <w:marLeft w:val="0"/>
      <w:marRight w:val="0"/>
      <w:marTop w:val="0"/>
      <w:marBottom w:val="0"/>
      <w:divBdr>
        <w:top w:val="none" w:sz="0" w:space="0" w:color="auto"/>
        <w:left w:val="none" w:sz="0" w:space="0" w:color="auto"/>
        <w:bottom w:val="none" w:sz="0" w:space="0" w:color="auto"/>
        <w:right w:val="none" w:sz="0" w:space="0" w:color="auto"/>
      </w:divBdr>
    </w:div>
    <w:div w:id="1544172001">
      <w:bodyDiv w:val="1"/>
      <w:marLeft w:val="0"/>
      <w:marRight w:val="0"/>
      <w:marTop w:val="0"/>
      <w:marBottom w:val="0"/>
      <w:divBdr>
        <w:top w:val="none" w:sz="0" w:space="0" w:color="auto"/>
        <w:left w:val="none" w:sz="0" w:space="0" w:color="auto"/>
        <w:bottom w:val="none" w:sz="0" w:space="0" w:color="auto"/>
        <w:right w:val="none" w:sz="0" w:space="0" w:color="auto"/>
      </w:divBdr>
    </w:div>
    <w:div w:id="1566721642">
      <w:bodyDiv w:val="1"/>
      <w:marLeft w:val="0"/>
      <w:marRight w:val="0"/>
      <w:marTop w:val="0"/>
      <w:marBottom w:val="0"/>
      <w:divBdr>
        <w:top w:val="none" w:sz="0" w:space="0" w:color="auto"/>
        <w:left w:val="none" w:sz="0" w:space="0" w:color="auto"/>
        <w:bottom w:val="none" w:sz="0" w:space="0" w:color="auto"/>
        <w:right w:val="none" w:sz="0" w:space="0" w:color="auto"/>
      </w:divBdr>
    </w:div>
    <w:div w:id="1583222643">
      <w:bodyDiv w:val="1"/>
      <w:marLeft w:val="0"/>
      <w:marRight w:val="0"/>
      <w:marTop w:val="0"/>
      <w:marBottom w:val="0"/>
      <w:divBdr>
        <w:top w:val="none" w:sz="0" w:space="0" w:color="auto"/>
        <w:left w:val="none" w:sz="0" w:space="0" w:color="auto"/>
        <w:bottom w:val="none" w:sz="0" w:space="0" w:color="auto"/>
        <w:right w:val="none" w:sz="0" w:space="0" w:color="auto"/>
      </w:divBdr>
    </w:div>
    <w:div w:id="1585994721">
      <w:bodyDiv w:val="1"/>
      <w:marLeft w:val="0"/>
      <w:marRight w:val="0"/>
      <w:marTop w:val="0"/>
      <w:marBottom w:val="0"/>
      <w:divBdr>
        <w:top w:val="none" w:sz="0" w:space="0" w:color="auto"/>
        <w:left w:val="none" w:sz="0" w:space="0" w:color="auto"/>
        <w:bottom w:val="none" w:sz="0" w:space="0" w:color="auto"/>
        <w:right w:val="none" w:sz="0" w:space="0" w:color="auto"/>
      </w:divBdr>
    </w:div>
    <w:div w:id="1635990442">
      <w:bodyDiv w:val="1"/>
      <w:marLeft w:val="0"/>
      <w:marRight w:val="0"/>
      <w:marTop w:val="0"/>
      <w:marBottom w:val="0"/>
      <w:divBdr>
        <w:top w:val="none" w:sz="0" w:space="0" w:color="auto"/>
        <w:left w:val="none" w:sz="0" w:space="0" w:color="auto"/>
        <w:bottom w:val="none" w:sz="0" w:space="0" w:color="auto"/>
        <w:right w:val="none" w:sz="0" w:space="0" w:color="auto"/>
      </w:divBdr>
    </w:div>
    <w:div w:id="1671640222">
      <w:bodyDiv w:val="1"/>
      <w:marLeft w:val="0"/>
      <w:marRight w:val="0"/>
      <w:marTop w:val="0"/>
      <w:marBottom w:val="0"/>
      <w:divBdr>
        <w:top w:val="none" w:sz="0" w:space="0" w:color="auto"/>
        <w:left w:val="none" w:sz="0" w:space="0" w:color="auto"/>
        <w:bottom w:val="none" w:sz="0" w:space="0" w:color="auto"/>
        <w:right w:val="none" w:sz="0" w:space="0" w:color="auto"/>
      </w:divBdr>
    </w:div>
    <w:div w:id="1680963904">
      <w:bodyDiv w:val="1"/>
      <w:marLeft w:val="0"/>
      <w:marRight w:val="0"/>
      <w:marTop w:val="0"/>
      <w:marBottom w:val="0"/>
      <w:divBdr>
        <w:top w:val="none" w:sz="0" w:space="0" w:color="auto"/>
        <w:left w:val="none" w:sz="0" w:space="0" w:color="auto"/>
        <w:bottom w:val="none" w:sz="0" w:space="0" w:color="auto"/>
        <w:right w:val="none" w:sz="0" w:space="0" w:color="auto"/>
      </w:divBdr>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 w:id="1765495754">
      <w:bodyDiv w:val="1"/>
      <w:marLeft w:val="0"/>
      <w:marRight w:val="0"/>
      <w:marTop w:val="0"/>
      <w:marBottom w:val="0"/>
      <w:divBdr>
        <w:top w:val="none" w:sz="0" w:space="0" w:color="auto"/>
        <w:left w:val="none" w:sz="0" w:space="0" w:color="auto"/>
        <w:bottom w:val="none" w:sz="0" w:space="0" w:color="auto"/>
        <w:right w:val="none" w:sz="0" w:space="0" w:color="auto"/>
      </w:divBdr>
    </w:div>
    <w:div w:id="1779639527">
      <w:bodyDiv w:val="1"/>
      <w:marLeft w:val="0"/>
      <w:marRight w:val="0"/>
      <w:marTop w:val="0"/>
      <w:marBottom w:val="0"/>
      <w:divBdr>
        <w:top w:val="none" w:sz="0" w:space="0" w:color="auto"/>
        <w:left w:val="none" w:sz="0" w:space="0" w:color="auto"/>
        <w:bottom w:val="none" w:sz="0" w:space="0" w:color="auto"/>
        <w:right w:val="none" w:sz="0" w:space="0" w:color="auto"/>
      </w:divBdr>
    </w:div>
    <w:div w:id="1812868851">
      <w:bodyDiv w:val="1"/>
      <w:marLeft w:val="0"/>
      <w:marRight w:val="0"/>
      <w:marTop w:val="0"/>
      <w:marBottom w:val="0"/>
      <w:divBdr>
        <w:top w:val="none" w:sz="0" w:space="0" w:color="auto"/>
        <w:left w:val="none" w:sz="0" w:space="0" w:color="auto"/>
        <w:bottom w:val="none" w:sz="0" w:space="0" w:color="auto"/>
        <w:right w:val="none" w:sz="0" w:space="0" w:color="auto"/>
      </w:divBdr>
    </w:div>
    <w:div w:id="1905602065">
      <w:bodyDiv w:val="1"/>
      <w:marLeft w:val="0"/>
      <w:marRight w:val="0"/>
      <w:marTop w:val="0"/>
      <w:marBottom w:val="0"/>
      <w:divBdr>
        <w:top w:val="none" w:sz="0" w:space="0" w:color="auto"/>
        <w:left w:val="none" w:sz="0" w:space="0" w:color="auto"/>
        <w:bottom w:val="none" w:sz="0" w:space="0" w:color="auto"/>
        <w:right w:val="none" w:sz="0" w:space="0" w:color="auto"/>
      </w:divBdr>
    </w:div>
    <w:div w:id="1925258342">
      <w:bodyDiv w:val="1"/>
      <w:marLeft w:val="0"/>
      <w:marRight w:val="0"/>
      <w:marTop w:val="0"/>
      <w:marBottom w:val="0"/>
      <w:divBdr>
        <w:top w:val="none" w:sz="0" w:space="0" w:color="auto"/>
        <w:left w:val="none" w:sz="0" w:space="0" w:color="auto"/>
        <w:bottom w:val="none" w:sz="0" w:space="0" w:color="auto"/>
        <w:right w:val="none" w:sz="0" w:space="0" w:color="auto"/>
      </w:divBdr>
    </w:div>
    <w:div w:id="1938101014">
      <w:bodyDiv w:val="1"/>
      <w:marLeft w:val="0"/>
      <w:marRight w:val="0"/>
      <w:marTop w:val="0"/>
      <w:marBottom w:val="0"/>
      <w:divBdr>
        <w:top w:val="none" w:sz="0" w:space="0" w:color="auto"/>
        <w:left w:val="none" w:sz="0" w:space="0" w:color="auto"/>
        <w:bottom w:val="none" w:sz="0" w:space="0" w:color="auto"/>
        <w:right w:val="none" w:sz="0" w:space="0" w:color="auto"/>
      </w:divBdr>
    </w:div>
    <w:div w:id="1971472297">
      <w:bodyDiv w:val="1"/>
      <w:marLeft w:val="0"/>
      <w:marRight w:val="0"/>
      <w:marTop w:val="0"/>
      <w:marBottom w:val="0"/>
      <w:divBdr>
        <w:top w:val="none" w:sz="0" w:space="0" w:color="auto"/>
        <w:left w:val="none" w:sz="0" w:space="0" w:color="auto"/>
        <w:bottom w:val="none" w:sz="0" w:space="0" w:color="auto"/>
        <w:right w:val="none" w:sz="0" w:space="0" w:color="auto"/>
      </w:divBdr>
    </w:div>
    <w:div w:id="1990750134">
      <w:bodyDiv w:val="1"/>
      <w:marLeft w:val="0"/>
      <w:marRight w:val="0"/>
      <w:marTop w:val="0"/>
      <w:marBottom w:val="0"/>
      <w:divBdr>
        <w:top w:val="none" w:sz="0" w:space="0" w:color="auto"/>
        <w:left w:val="none" w:sz="0" w:space="0" w:color="auto"/>
        <w:bottom w:val="none" w:sz="0" w:space="0" w:color="auto"/>
        <w:right w:val="none" w:sz="0" w:space="0" w:color="auto"/>
      </w:divBdr>
    </w:div>
    <w:div w:id="2009166140">
      <w:bodyDiv w:val="1"/>
      <w:marLeft w:val="0"/>
      <w:marRight w:val="0"/>
      <w:marTop w:val="0"/>
      <w:marBottom w:val="0"/>
      <w:divBdr>
        <w:top w:val="none" w:sz="0" w:space="0" w:color="auto"/>
        <w:left w:val="none" w:sz="0" w:space="0" w:color="auto"/>
        <w:bottom w:val="none" w:sz="0" w:space="0" w:color="auto"/>
        <w:right w:val="none" w:sz="0" w:space="0" w:color="auto"/>
      </w:divBdr>
    </w:div>
    <w:div w:id="2017075600">
      <w:bodyDiv w:val="1"/>
      <w:marLeft w:val="0"/>
      <w:marRight w:val="0"/>
      <w:marTop w:val="0"/>
      <w:marBottom w:val="0"/>
      <w:divBdr>
        <w:top w:val="none" w:sz="0" w:space="0" w:color="auto"/>
        <w:left w:val="none" w:sz="0" w:space="0" w:color="auto"/>
        <w:bottom w:val="none" w:sz="0" w:space="0" w:color="auto"/>
        <w:right w:val="none" w:sz="0" w:space="0" w:color="auto"/>
      </w:divBdr>
    </w:div>
    <w:div w:id="2024164745">
      <w:bodyDiv w:val="1"/>
      <w:marLeft w:val="0"/>
      <w:marRight w:val="0"/>
      <w:marTop w:val="0"/>
      <w:marBottom w:val="0"/>
      <w:divBdr>
        <w:top w:val="none" w:sz="0" w:space="0" w:color="auto"/>
        <w:left w:val="none" w:sz="0" w:space="0" w:color="auto"/>
        <w:bottom w:val="none" w:sz="0" w:space="0" w:color="auto"/>
        <w:right w:val="none" w:sz="0" w:space="0" w:color="auto"/>
      </w:divBdr>
      <w:divsChild>
        <w:div w:id="2017421079">
          <w:marLeft w:val="0"/>
          <w:marRight w:val="0"/>
          <w:marTop w:val="0"/>
          <w:marBottom w:val="0"/>
          <w:divBdr>
            <w:top w:val="none" w:sz="0" w:space="0" w:color="auto"/>
            <w:left w:val="none" w:sz="0" w:space="0" w:color="auto"/>
            <w:bottom w:val="none" w:sz="0" w:space="0" w:color="auto"/>
            <w:right w:val="none" w:sz="0" w:space="0" w:color="auto"/>
          </w:divBdr>
        </w:div>
      </w:divsChild>
    </w:div>
    <w:div w:id="2030064655">
      <w:bodyDiv w:val="1"/>
      <w:marLeft w:val="0"/>
      <w:marRight w:val="0"/>
      <w:marTop w:val="0"/>
      <w:marBottom w:val="0"/>
      <w:divBdr>
        <w:top w:val="none" w:sz="0" w:space="0" w:color="auto"/>
        <w:left w:val="none" w:sz="0" w:space="0" w:color="auto"/>
        <w:bottom w:val="none" w:sz="0" w:space="0" w:color="auto"/>
        <w:right w:val="none" w:sz="0" w:space="0" w:color="auto"/>
      </w:divBdr>
    </w:div>
    <w:div w:id="2030374300">
      <w:bodyDiv w:val="1"/>
      <w:marLeft w:val="0"/>
      <w:marRight w:val="0"/>
      <w:marTop w:val="0"/>
      <w:marBottom w:val="0"/>
      <w:divBdr>
        <w:top w:val="none" w:sz="0" w:space="0" w:color="auto"/>
        <w:left w:val="none" w:sz="0" w:space="0" w:color="auto"/>
        <w:bottom w:val="none" w:sz="0" w:space="0" w:color="auto"/>
        <w:right w:val="none" w:sz="0" w:space="0" w:color="auto"/>
      </w:divBdr>
    </w:div>
    <w:div w:id="2031250353">
      <w:bodyDiv w:val="1"/>
      <w:marLeft w:val="0"/>
      <w:marRight w:val="0"/>
      <w:marTop w:val="0"/>
      <w:marBottom w:val="0"/>
      <w:divBdr>
        <w:top w:val="none" w:sz="0" w:space="0" w:color="auto"/>
        <w:left w:val="none" w:sz="0" w:space="0" w:color="auto"/>
        <w:bottom w:val="none" w:sz="0" w:space="0" w:color="auto"/>
        <w:right w:val="none" w:sz="0" w:space="0" w:color="auto"/>
      </w:divBdr>
    </w:div>
    <w:div w:id="2056929300">
      <w:bodyDiv w:val="1"/>
      <w:marLeft w:val="0"/>
      <w:marRight w:val="0"/>
      <w:marTop w:val="0"/>
      <w:marBottom w:val="0"/>
      <w:divBdr>
        <w:top w:val="none" w:sz="0" w:space="0" w:color="auto"/>
        <w:left w:val="none" w:sz="0" w:space="0" w:color="auto"/>
        <w:bottom w:val="none" w:sz="0" w:space="0" w:color="auto"/>
        <w:right w:val="none" w:sz="0" w:space="0" w:color="auto"/>
      </w:divBdr>
    </w:div>
    <w:div w:id="2104954122">
      <w:bodyDiv w:val="1"/>
      <w:marLeft w:val="0"/>
      <w:marRight w:val="0"/>
      <w:marTop w:val="0"/>
      <w:marBottom w:val="0"/>
      <w:divBdr>
        <w:top w:val="none" w:sz="0" w:space="0" w:color="auto"/>
        <w:left w:val="none" w:sz="0" w:space="0" w:color="auto"/>
        <w:bottom w:val="none" w:sz="0" w:space="0" w:color="auto"/>
        <w:right w:val="none" w:sz="0" w:space="0" w:color="auto"/>
      </w:divBdr>
    </w:div>
    <w:div w:id="2125299073">
      <w:bodyDiv w:val="1"/>
      <w:marLeft w:val="0"/>
      <w:marRight w:val="0"/>
      <w:marTop w:val="0"/>
      <w:marBottom w:val="0"/>
      <w:divBdr>
        <w:top w:val="none" w:sz="0" w:space="0" w:color="auto"/>
        <w:left w:val="none" w:sz="0" w:space="0" w:color="auto"/>
        <w:bottom w:val="none" w:sz="0" w:space="0" w:color="auto"/>
        <w:right w:val="none" w:sz="0" w:space="0" w:color="auto"/>
      </w:divBdr>
    </w:div>
    <w:div w:id="2137602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opd@vitalde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dpo@forlop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Uni16</b:Tag>
    <b:SourceType>Misc</b:SourceType>
    <b:Guid>{0AFC6F4F-DC24-4CFB-BA47-DC2BE5207CEE}</b:Guid>
    <b:Title>Reglamento General de Protección de Datos</b:Title>
    <b:Year>2016</b:Year>
    <b:Author>
      <b:Author>
        <b:Corporate>Unión Europea</b:Corporate>
      </b:Author>
    </b:Author>
    <b:PublicationTitle>REGLAMENTO (UE) 2016/679 DEL PARLAMENTO EUROPEO Y DEL CONSEJO</b:PublicationTitle>
    <b:Month>Abril</b:Month>
    <b:Day>27</b:Day>
    <b:RefOrder>1</b:RefOrder>
  </b:Source>
  <b:Source>
    <b:Tag>Age19</b:Tag>
    <b:SourceType>InternetSite</b:SourceType>
    <b:Guid>{88E77A77-1A53-4DF8-B71E-93E0D1FA4F2D}</b:Guid>
    <b:Title>Inscripción de ficheros</b:Title>
    <b:Year>2019</b:Year>
    <b:Author>
      <b:Author>
        <b:Corporate>Agencia Española de Protección de Datos</b:Corporate>
      </b:Author>
    </b:Author>
    <b:YearAccessed>2024</b:YearAccessed>
    <b:MonthAccessed>Mayo</b:MonthAccessed>
    <b:DayAccessed>20</b:DayAccessed>
    <b:URL>https://www.aepd.es/inscripcion-de-ficheros</b:URL>
    <b:RefOrder>2</b:RefOrder>
  </b:Source>
  <b:Source>
    <b:Tag>Don24</b:Tag>
    <b:SourceType>InternetSite</b:SourceType>
    <b:Guid>{029223EA-E66B-4856-A10B-F98E09A43066}</b:Guid>
    <b:Title>Vitaldent.com</b:Title>
    <b:Year>2024</b:Year>
    <b:Author>
      <b:Author>
        <b:Corporate>Donte Group S.L.U.</b:Corporate>
      </b:Author>
    </b:Author>
    <b:Month>05</b:Month>
    <b:Day>20</b:Day>
    <b:YearAccessed>2024</b:YearAccessed>
    <b:MonthAccessed>5</b:MonthAccessed>
    <b:DayAccessed>20</b:DayAccessed>
    <b:URL>https://www.vitaldent.com/es/</b:URL>
    <b:RefOrder>3</b:RefOrder>
  </b:Source>
</b:Sources>
</file>

<file path=customXml/itemProps1.xml><?xml version="1.0" encoding="utf-8"?>
<ds:datastoreItem xmlns:ds="http://schemas.openxmlformats.org/officeDocument/2006/customXml" ds:itemID="{93A69F0C-F7DE-4B7B-B919-FB7F49E6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8221</Words>
  <Characters>46861</Characters>
  <Application>Microsoft Office Word</Application>
  <DocSecurity>4</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54973</CharactersWithSpaces>
  <SharedDoc>false</SharedDoc>
  <HLinks>
    <vt:vector size="240" baseType="variant">
      <vt:variant>
        <vt:i4>1835046</vt:i4>
      </vt:variant>
      <vt:variant>
        <vt:i4>240</vt:i4>
      </vt:variant>
      <vt:variant>
        <vt:i4>0</vt:i4>
      </vt:variant>
      <vt:variant>
        <vt:i4>5</vt:i4>
      </vt:variant>
      <vt:variant>
        <vt:lpwstr>mailto:infodpo@forlopd.es</vt:lpwstr>
      </vt:variant>
      <vt:variant>
        <vt:lpwstr/>
      </vt:variant>
      <vt:variant>
        <vt:i4>8192093</vt:i4>
      </vt:variant>
      <vt:variant>
        <vt:i4>234</vt:i4>
      </vt:variant>
      <vt:variant>
        <vt:i4>0</vt:i4>
      </vt:variant>
      <vt:variant>
        <vt:i4>5</vt:i4>
      </vt:variant>
      <vt:variant>
        <vt:lpwstr>mailto:lopd@vitaldent.com</vt:lpwstr>
      </vt:variant>
      <vt:variant>
        <vt:lpwstr/>
      </vt:variant>
      <vt:variant>
        <vt:i4>1376308</vt:i4>
      </vt:variant>
      <vt:variant>
        <vt:i4>224</vt:i4>
      </vt:variant>
      <vt:variant>
        <vt:i4>0</vt:i4>
      </vt:variant>
      <vt:variant>
        <vt:i4>5</vt:i4>
      </vt:variant>
      <vt:variant>
        <vt:lpwstr/>
      </vt:variant>
      <vt:variant>
        <vt:lpwstr>_Toc167120059</vt:lpwstr>
      </vt:variant>
      <vt:variant>
        <vt:i4>1376308</vt:i4>
      </vt:variant>
      <vt:variant>
        <vt:i4>218</vt:i4>
      </vt:variant>
      <vt:variant>
        <vt:i4>0</vt:i4>
      </vt:variant>
      <vt:variant>
        <vt:i4>5</vt:i4>
      </vt:variant>
      <vt:variant>
        <vt:lpwstr/>
      </vt:variant>
      <vt:variant>
        <vt:lpwstr>_Toc167120058</vt:lpwstr>
      </vt:variant>
      <vt:variant>
        <vt:i4>1376308</vt:i4>
      </vt:variant>
      <vt:variant>
        <vt:i4>212</vt:i4>
      </vt:variant>
      <vt:variant>
        <vt:i4>0</vt:i4>
      </vt:variant>
      <vt:variant>
        <vt:i4>5</vt:i4>
      </vt:variant>
      <vt:variant>
        <vt:lpwstr/>
      </vt:variant>
      <vt:variant>
        <vt:lpwstr>_Toc167120057</vt:lpwstr>
      </vt:variant>
      <vt:variant>
        <vt:i4>1376308</vt:i4>
      </vt:variant>
      <vt:variant>
        <vt:i4>206</vt:i4>
      </vt:variant>
      <vt:variant>
        <vt:i4>0</vt:i4>
      </vt:variant>
      <vt:variant>
        <vt:i4>5</vt:i4>
      </vt:variant>
      <vt:variant>
        <vt:lpwstr/>
      </vt:variant>
      <vt:variant>
        <vt:lpwstr>_Toc167120056</vt:lpwstr>
      </vt:variant>
      <vt:variant>
        <vt:i4>1376308</vt:i4>
      </vt:variant>
      <vt:variant>
        <vt:i4>200</vt:i4>
      </vt:variant>
      <vt:variant>
        <vt:i4>0</vt:i4>
      </vt:variant>
      <vt:variant>
        <vt:i4>5</vt:i4>
      </vt:variant>
      <vt:variant>
        <vt:lpwstr/>
      </vt:variant>
      <vt:variant>
        <vt:lpwstr>_Toc167120055</vt:lpwstr>
      </vt:variant>
      <vt:variant>
        <vt:i4>1376308</vt:i4>
      </vt:variant>
      <vt:variant>
        <vt:i4>194</vt:i4>
      </vt:variant>
      <vt:variant>
        <vt:i4>0</vt:i4>
      </vt:variant>
      <vt:variant>
        <vt:i4>5</vt:i4>
      </vt:variant>
      <vt:variant>
        <vt:lpwstr/>
      </vt:variant>
      <vt:variant>
        <vt:lpwstr>_Toc167120054</vt:lpwstr>
      </vt:variant>
      <vt:variant>
        <vt:i4>1376308</vt:i4>
      </vt:variant>
      <vt:variant>
        <vt:i4>188</vt:i4>
      </vt:variant>
      <vt:variant>
        <vt:i4>0</vt:i4>
      </vt:variant>
      <vt:variant>
        <vt:i4>5</vt:i4>
      </vt:variant>
      <vt:variant>
        <vt:lpwstr/>
      </vt:variant>
      <vt:variant>
        <vt:lpwstr>_Toc167120053</vt:lpwstr>
      </vt:variant>
      <vt:variant>
        <vt:i4>1376308</vt:i4>
      </vt:variant>
      <vt:variant>
        <vt:i4>182</vt:i4>
      </vt:variant>
      <vt:variant>
        <vt:i4>0</vt:i4>
      </vt:variant>
      <vt:variant>
        <vt:i4>5</vt:i4>
      </vt:variant>
      <vt:variant>
        <vt:lpwstr/>
      </vt:variant>
      <vt:variant>
        <vt:lpwstr>_Toc167120052</vt:lpwstr>
      </vt:variant>
      <vt:variant>
        <vt:i4>1376308</vt:i4>
      </vt:variant>
      <vt:variant>
        <vt:i4>176</vt:i4>
      </vt:variant>
      <vt:variant>
        <vt:i4>0</vt:i4>
      </vt:variant>
      <vt:variant>
        <vt:i4>5</vt:i4>
      </vt:variant>
      <vt:variant>
        <vt:lpwstr/>
      </vt:variant>
      <vt:variant>
        <vt:lpwstr>_Toc167120051</vt:lpwstr>
      </vt:variant>
      <vt:variant>
        <vt:i4>1376308</vt:i4>
      </vt:variant>
      <vt:variant>
        <vt:i4>170</vt:i4>
      </vt:variant>
      <vt:variant>
        <vt:i4>0</vt:i4>
      </vt:variant>
      <vt:variant>
        <vt:i4>5</vt:i4>
      </vt:variant>
      <vt:variant>
        <vt:lpwstr/>
      </vt:variant>
      <vt:variant>
        <vt:lpwstr>_Toc167120050</vt:lpwstr>
      </vt:variant>
      <vt:variant>
        <vt:i4>1310772</vt:i4>
      </vt:variant>
      <vt:variant>
        <vt:i4>164</vt:i4>
      </vt:variant>
      <vt:variant>
        <vt:i4>0</vt:i4>
      </vt:variant>
      <vt:variant>
        <vt:i4>5</vt:i4>
      </vt:variant>
      <vt:variant>
        <vt:lpwstr/>
      </vt:variant>
      <vt:variant>
        <vt:lpwstr>_Toc167120049</vt:lpwstr>
      </vt:variant>
      <vt:variant>
        <vt:i4>1310772</vt:i4>
      </vt:variant>
      <vt:variant>
        <vt:i4>158</vt:i4>
      </vt:variant>
      <vt:variant>
        <vt:i4>0</vt:i4>
      </vt:variant>
      <vt:variant>
        <vt:i4>5</vt:i4>
      </vt:variant>
      <vt:variant>
        <vt:lpwstr/>
      </vt:variant>
      <vt:variant>
        <vt:lpwstr>_Toc167120048</vt:lpwstr>
      </vt:variant>
      <vt:variant>
        <vt:i4>1310772</vt:i4>
      </vt:variant>
      <vt:variant>
        <vt:i4>152</vt:i4>
      </vt:variant>
      <vt:variant>
        <vt:i4>0</vt:i4>
      </vt:variant>
      <vt:variant>
        <vt:i4>5</vt:i4>
      </vt:variant>
      <vt:variant>
        <vt:lpwstr/>
      </vt:variant>
      <vt:variant>
        <vt:lpwstr>_Toc167120047</vt:lpwstr>
      </vt:variant>
      <vt:variant>
        <vt:i4>1310772</vt:i4>
      </vt:variant>
      <vt:variant>
        <vt:i4>146</vt:i4>
      </vt:variant>
      <vt:variant>
        <vt:i4>0</vt:i4>
      </vt:variant>
      <vt:variant>
        <vt:i4>5</vt:i4>
      </vt:variant>
      <vt:variant>
        <vt:lpwstr/>
      </vt:variant>
      <vt:variant>
        <vt:lpwstr>_Toc167120046</vt:lpwstr>
      </vt:variant>
      <vt:variant>
        <vt:i4>1310772</vt:i4>
      </vt:variant>
      <vt:variant>
        <vt:i4>140</vt:i4>
      </vt:variant>
      <vt:variant>
        <vt:i4>0</vt:i4>
      </vt:variant>
      <vt:variant>
        <vt:i4>5</vt:i4>
      </vt:variant>
      <vt:variant>
        <vt:lpwstr/>
      </vt:variant>
      <vt:variant>
        <vt:lpwstr>_Toc167120045</vt:lpwstr>
      </vt:variant>
      <vt:variant>
        <vt:i4>1310772</vt:i4>
      </vt:variant>
      <vt:variant>
        <vt:i4>134</vt:i4>
      </vt:variant>
      <vt:variant>
        <vt:i4>0</vt:i4>
      </vt:variant>
      <vt:variant>
        <vt:i4>5</vt:i4>
      </vt:variant>
      <vt:variant>
        <vt:lpwstr/>
      </vt:variant>
      <vt:variant>
        <vt:lpwstr>_Toc167120044</vt:lpwstr>
      </vt:variant>
      <vt:variant>
        <vt:i4>1310772</vt:i4>
      </vt:variant>
      <vt:variant>
        <vt:i4>128</vt:i4>
      </vt:variant>
      <vt:variant>
        <vt:i4>0</vt:i4>
      </vt:variant>
      <vt:variant>
        <vt:i4>5</vt:i4>
      </vt:variant>
      <vt:variant>
        <vt:lpwstr/>
      </vt:variant>
      <vt:variant>
        <vt:lpwstr>_Toc167120043</vt:lpwstr>
      </vt:variant>
      <vt:variant>
        <vt:i4>1310772</vt:i4>
      </vt:variant>
      <vt:variant>
        <vt:i4>122</vt:i4>
      </vt:variant>
      <vt:variant>
        <vt:i4>0</vt:i4>
      </vt:variant>
      <vt:variant>
        <vt:i4>5</vt:i4>
      </vt:variant>
      <vt:variant>
        <vt:lpwstr/>
      </vt:variant>
      <vt:variant>
        <vt:lpwstr>_Toc167120042</vt:lpwstr>
      </vt:variant>
      <vt:variant>
        <vt:i4>1310772</vt:i4>
      </vt:variant>
      <vt:variant>
        <vt:i4>116</vt:i4>
      </vt:variant>
      <vt:variant>
        <vt:i4>0</vt:i4>
      </vt:variant>
      <vt:variant>
        <vt:i4>5</vt:i4>
      </vt:variant>
      <vt:variant>
        <vt:lpwstr/>
      </vt:variant>
      <vt:variant>
        <vt:lpwstr>_Toc167120041</vt:lpwstr>
      </vt:variant>
      <vt:variant>
        <vt:i4>1310772</vt:i4>
      </vt:variant>
      <vt:variant>
        <vt:i4>110</vt:i4>
      </vt:variant>
      <vt:variant>
        <vt:i4>0</vt:i4>
      </vt:variant>
      <vt:variant>
        <vt:i4>5</vt:i4>
      </vt:variant>
      <vt:variant>
        <vt:lpwstr/>
      </vt:variant>
      <vt:variant>
        <vt:lpwstr>_Toc167120040</vt:lpwstr>
      </vt:variant>
      <vt:variant>
        <vt:i4>1245236</vt:i4>
      </vt:variant>
      <vt:variant>
        <vt:i4>104</vt:i4>
      </vt:variant>
      <vt:variant>
        <vt:i4>0</vt:i4>
      </vt:variant>
      <vt:variant>
        <vt:i4>5</vt:i4>
      </vt:variant>
      <vt:variant>
        <vt:lpwstr/>
      </vt:variant>
      <vt:variant>
        <vt:lpwstr>_Toc167120039</vt:lpwstr>
      </vt:variant>
      <vt:variant>
        <vt:i4>1245236</vt:i4>
      </vt:variant>
      <vt:variant>
        <vt:i4>98</vt:i4>
      </vt:variant>
      <vt:variant>
        <vt:i4>0</vt:i4>
      </vt:variant>
      <vt:variant>
        <vt:i4>5</vt:i4>
      </vt:variant>
      <vt:variant>
        <vt:lpwstr/>
      </vt:variant>
      <vt:variant>
        <vt:lpwstr>_Toc167120038</vt:lpwstr>
      </vt:variant>
      <vt:variant>
        <vt:i4>1245236</vt:i4>
      </vt:variant>
      <vt:variant>
        <vt:i4>92</vt:i4>
      </vt:variant>
      <vt:variant>
        <vt:i4>0</vt:i4>
      </vt:variant>
      <vt:variant>
        <vt:i4>5</vt:i4>
      </vt:variant>
      <vt:variant>
        <vt:lpwstr/>
      </vt:variant>
      <vt:variant>
        <vt:lpwstr>_Toc167120037</vt:lpwstr>
      </vt:variant>
      <vt:variant>
        <vt:i4>1245236</vt:i4>
      </vt:variant>
      <vt:variant>
        <vt:i4>86</vt:i4>
      </vt:variant>
      <vt:variant>
        <vt:i4>0</vt:i4>
      </vt:variant>
      <vt:variant>
        <vt:i4>5</vt:i4>
      </vt:variant>
      <vt:variant>
        <vt:lpwstr/>
      </vt:variant>
      <vt:variant>
        <vt:lpwstr>_Toc167120036</vt:lpwstr>
      </vt:variant>
      <vt:variant>
        <vt:i4>1245236</vt:i4>
      </vt:variant>
      <vt:variant>
        <vt:i4>80</vt:i4>
      </vt:variant>
      <vt:variant>
        <vt:i4>0</vt:i4>
      </vt:variant>
      <vt:variant>
        <vt:i4>5</vt:i4>
      </vt:variant>
      <vt:variant>
        <vt:lpwstr/>
      </vt:variant>
      <vt:variant>
        <vt:lpwstr>_Toc167120035</vt:lpwstr>
      </vt:variant>
      <vt:variant>
        <vt:i4>1245236</vt:i4>
      </vt:variant>
      <vt:variant>
        <vt:i4>74</vt:i4>
      </vt:variant>
      <vt:variant>
        <vt:i4>0</vt:i4>
      </vt:variant>
      <vt:variant>
        <vt:i4>5</vt:i4>
      </vt:variant>
      <vt:variant>
        <vt:lpwstr/>
      </vt:variant>
      <vt:variant>
        <vt:lpwstr>_Toc167120034</vt:lpwstr>
      </vt:variant>
      <vt:variant>
        <vt:i4>1245236</vt:i4>
      </vt:variant>
      <vt:variant>
        <vt:i4>68</vt:i4>
      </vt:variant>
      <vt:variant>
        <vt:i4>0</vt:i4>
      </vt:variant>
      <vt:variant>
        <vt:i4>5</vt:i4>
      </vt:variant>
      <vt:variant>
        <vt:lpwstr/>
      </vt:variant>
      <vt:variant>
        <vt:lpwstr>_Toc167120033</vt:lpwstr>
      </vt:variant>
      <vt:variant>
        <vt:i4>1245236</vt:i4>
      </vt:variant>
      <vt:variant>
        <vt:i4>62</vt:i4>
      </vt:variant>
      <vt:variant>
        <vt:i4>0</vt:i4>
      </vt:variant>
      <vt:variant>
        <vt:i4>5</vt:i4>
      </vt:variant>
      <vt:variant>
        <vt:lpwstr/>
      </vt:variant>
      <vt:variant>
        <vt:lpwstr>_Toc167120032</vt:lpwstr>
      </vt:variant>
      <vt:variant>
        <vt:i4>1245236</vt:i4>
      </vt:variant>
      <vt:variant>
        <vt:i4>56</vt:i4>
      </vt:variant>
      <vt:variant>
        <vt:i4>0</vt:i4>
      </vt:variant>
      <vt:variant>
        <vt:i4>5</vt:i4>
      </vt:variant>
      <vt:variant>
        <vt:lpwstr/>
      </vt:variant>
      <vt:variant>
        <vt:lpwstr>_Toc167120031</vt:lpwstr>
      </vt:variant>
      <vt:variant>
        <vt:i4>1245236</vt:i4>
      </vt:variant>
      <vt:variant>
        <vt:i4>50</vt:i4>
      </vt:variant>
      <vt:variant>
        <vt:i4>0</vt:i4>
      </vt:variant>
      <vt:variant>
        <vt:i4>5</vt:i4>
      </vt:variant>
      <vt:variant>
        <vt:lpwstr/>
      </vt:variant>
      <vt:variant>
        <vt:lpwstr>_Toc167120030</vt:lpwstr>
      </vt:variant>
      <vt:variant>
        <vt:i4>1179700</vt:i4>
      </vt:variant>
      <vt:variant>
        <vt:i4>44</vt:i4>
      </vt:variant>
      <vt:variant>
        <vt:i4>0</vt:i4>
      </vt:variant>
      <vt:variant>
        <vt:i4>5</vt:i4>
      </vt:variant>
      <vt:variant>
        <vt:lpwstr/>
      </vt:variant>
      <vt:variant>
        <vt:lpwstr>_Toc167120029</vt:lpwstr>
      </vt:variant>
      <vt:variant>
        <vt:i4>1179700</vt:i4>
      </vt:variant>
      <vt:variant>
        <vt:i4>38</vt:i4>
      </vt:variant>
      <vt:variant>
        <vt:i4>0</vt:i4>
      </vt:variant>
      <vt:variant>
        <vt:i4>5</vt:i4>
      </vt:variant>
      <vt:variant>
        <vt:lpwstr/>
      </vt:variant>
      <vt:variant>
        <vt:lpwstr>_Toc167120028</vt:lpwstr>
      </vt:variant>
      <vt:variant>
        <vt:i4>1179700</vt:i4>
      </vt:variant>
      <vt:variant>
        <vt:i4>32</vt:i4>
      </vt:variant>
      <vt:variant>
        <vt:i4>0</vt:i4>
      </vt:variant>
      <vt:variant>
        <vt:i4>5</vt:i4>
      </vt:variant>
      <vt:variant>
        <vt:lpwstr/>
      </vt:variant>
      <vt:variant>
        <vt:lpwstr>_Toc167120027</vt:lpwstr>
      </vt:variant>
      <vt:variant>
        <vt:i4>1179700</vt:i4>
      </vt:variant>
      <vt:variant>
        <vt:i4>26</vt:i4>
      </vt:variant>
      <vt:variant>
        <vt:i4>0</vt:i4>
      </vt:variant>
      <vt:variant>
        <vt:i4>5</vt:i4>
      </vt:variant>
      <vt:variant>
        <vt:lpwstr/>
      </vt:variant>
      <vt:variant>
        <vt:lpwstr>_Toc167120026</vt:lpwstr>
      </vt:variant>
      <vt:variant>
        <vt:i4>1179700</vt:i4>
      </vt:variant>
      <vt:variant>
        <vt:i4>20</vt:i4>
      </vt:variant>
      <vt:variant>
        <vt:i4>0</vt:i4>
      </vt:variant>
      <vt:variant>
        <vt:i4>5</vt:i4>
      </vt:variant>
      <vt:variant>
        <vt:lpwstr/>
      </vt:variant>
      <vt:variant>
        <vt:lpwstr>_Toc167120025</vt:lpwstr>
      </vt:variant>
      <vt:variant>
        <vt:i4>1179700</vt:i4>
      </vt:variant>
      <vt:variant>
        <vt:i4>14</vt:i4>
      </vt:variant>
      <vt:variant>
        <vt:i4>0</vt:i4>
      </vt:variant>
      <vt:variant>
        <vt:i4>5</vt:i4>
      </vt:variant>
      <vt:variant>
        <vt:lpwstr/>
      </vt:variant>
      <vt:variant>
        <vt:lpwstr>_Toc167120024</vt:lpwstr>
      </vt:variant>
      <vt:variant>
        <vt:i4>1179700</vt:i4>
      </vt:variant>
      <vt:variant>
        <vt:i4>8</vt:i4>
      </vt:variant>
      <vt:variant>
        <vt:i4>0</vt:i4>
      </vt:variant>
      <vt:variant>
        <vt:i4>5</vt:i4>
      </vt:variant>
      <vt:variant>
        <vt:lpwstr/>
      </vt:variant>
      <vt:variant>
        <vt:lpwstr>_Toc167120023</vt:lpwstr>
      </vt:variant>
      <vt:variant>
        <vt:i4>1179700</vt:i4>
      </vt:variant>
      <vt:variant>
        <vt:i4>2</vt:i4>
      </vt:variant>
      <vt:variant>
        <vt:i4>0</vt:i4>
      </vt:variant>
      <vt:variant>
        <vt:i4>5</vt:i4>
      </vt:variant>
      <vt:variant>
        <vt:lpwstr/>
      </vt:variant>
      <vt:variant>
        <vt:lpwstr>_Toc167120022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741</cp:revision>
  <cp:lastPrinted>2024-04-28T00:08:00Z</cp:lastPrinted>
  <dcterms:created xsi:type="dcterms:W3CDTF">2023-03-15T00:24:00Z</dcterms:created>
  <dcterms:modified xsi:type="dcterms:W3CDTF">2024-05-21T00:57:00Z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